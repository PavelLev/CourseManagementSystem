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CB5255" w14:textId="3F8AABF4" w:rsidR="008B32F8" w:rsidRPr="00E96F6B" w:rsidRDefault="008B32F8" w:rsidP="00F80AC6">
      <w:pPr>
        <w:pStyle w:val="Heading1"/>
      </w:pPr>
      <w:r w:rsidRPr="00E96F6B">
        <w:t>General requirements</w:t>
      </w:r>
    </w:p>
    <w:p w14:paraId="45F386A2" w14:textId="0EB209F4" w:rsidR="008B32F8" w:rsidRPr="00E96F6B" w:rsidRDefault="008B32F8" w:rsidP="008B32F8">
      <w:r w:rsidRPr="00E96F6B">
        <w:t>This section describes requirements to all projects.</w:t>
      </w:r>
    </w:p>
    <w:p w14:paraId="34C58D73" w14:textId="1A9C8301" w:rsidR="008B32F8" w:rsidRPr="00E96F6B" w:rsidRDefault="008B32F8" w:rsidP="008B32F8">
      <w:pPr>
        <w:pStyle w:val="Heading2"/>
      </w:pPr>
      <w:r w:rsidRPr="00E96F6B">
        <w:t>Source code</w:t>
      </w:r>
    </w:p>
    <w:p w14:paraId="015A7E1B" w14:textId="7D8AD361" w:rsidR="008B32F8" w:rsidRPr="00E96F6B" w:rsidRDefault="008B32F8" w:rsidP="008B32F8">
      <w:pPr>
        <w:pStyle w:val="ListParagraph"/>
        <w:numPr>
          <w:ilvl w:val="0"/>
          <w:numId w:val="15"/>
        </w:numPr>
      </w:pPr>
      <w:r w:rsidRPr="00E96F6B">
        <w:t xml:space="preserve">Every project should use </w:t>
      </w:r>
      <w:del w:id="0" w:author="Eugene Yakovlev" w:date="2015-08-11T11:17:00Z">
        <w:r w:rsidRPr="00E96F6B" w:rsidDel="000247FE">
          <w:delText xml:space="preserve">GIT as </w:delText>
        </w:r>
      </w:del>
      <w:r w:rsidRPr="00E96F6B">
        <w:t>version control system and source code management</w:t>
      </w:r>
      <w:ins w:id="1" w:author="Eugene Yakovlev" w:date="2015-08-11T11:17:00Z">
        <w:r w:rsidR="000247FE">
          <w:t xml:space="preserve">, best </w:t>
        </w:r>
        <w:proofErr w:type="spellStart"/>
        <w:r w:rsidR="000247FE">
          <w:t>choise</w:t>
        </w:r>
        <w:proofErr w:type="spellEnd"/>
        <w:r w:rsidR="000247FE">
          <w:t xml:space="preserve"> would be </w:t>
        </w:r>
        <w:r w:rsidR="000247FE" w:rsidRPr="00E96F6B">
          <w:t xml:space="preserve">GIT </w:t>
        </w:r>
        <w:r w:rsidR="000247FE">
          <w:t>or TFS</w:t>
        </w:r>
      </w:ins>
      <w:r w:rsidR="00284CF2" w:rsidRPr="00E96F6B">
        <w:t>.</w:t>
      </w:r>
    </w:p>
    <w:p w14:paraId="2C3C7039" w14:textId="51DC25A6" w:rsidR="008B32F8" w:rsidRDefault="008B32F8" w:rsidP="008B32F8">
      <w:pPr>
        <w:pStyle w:val="ListParagraph"/>
        <w:numPr>
          <w:ilvl w:val="0"/>
          <w:numId w:val="15"/>
        </w:numPr>
      </w:pPr>
      <w:r w:rsidRPr="00E96F6B">
        <w:t xml:space="preserve">Every project should use </w:t>
      </w:r>
      <w:hyperlink r:id="rId9" w:history="1">
        <w:r w:rsidRPr="00E96F6B">
          <w:rPr>
            <w:rStyle w:val="Hyperlink"/>
          </w:rPr>
          <w:t>https://bitbucket.org/</w:t>
        </w:r>
      </w:hyperlink>
      <w:r w:rsidRPr="00E96F6B">
        <w:t xml:space="preserve"> </w:t>
      </w:r>
      <w:r w:rsidR="005767BF">
        <w:t xml:space="preserve">or </w:t>
      </w:r>
      <w:r w:rsidR="005767BF" w:rsidRPr="005767BF">
        <w:t>https://github.com/</w:t>
      </w:r>
      <w:r w:rsidR="00284CF2" w:rsidRPr="00E96F6B">
        <w:t xml:space="preserve">as repository </w:t>
      </w:r>
      <w:r w:rsidR="008B5F7B" w:rsidRPr="00E96F6B">
        <w:t xml:space="preserve">(can use similar system with the </w:t>
      </w:r>
      <w:r w:rsidR="00284CF2" w:rsidRPr="00E96F6B">
        <w:t>mentors agreement</w:t>
      </w:r>
      <w:ins w:id="2" w:author="Eugene Yakovlev" w:date="2015-08-11T11:17:00Z">
        <w:r w:rsidR="000247FE">
          <w:t>, for example TFS</w:t>
        </w:r>
      </w:ins>
      <w:r w:rsidR="00284CF2" w:rsidRPr="00E96F6B">
        <w:t>)</w:t>
      </w:r>
      <w:r w:rsidRPr="00E96F6B">
        <w:t>. Each team member should have own login credentials. List of login names should be provided to the mentor to be able to id</w:t>
      </w:r>
      <w:r w:rsidR="008B5F7B" w:rsidRPr="00E96F6B">
        <w:t xml:space="preserve">entify each member of a team. Team should provide access to the </w:t>
      </w:r>
      <w:proofErr w:type="spellStart"/>
      <w:r w:rsidR="008B5F7B" w:rsidRPr="00E96F6B">
        <w:t>bitbucket</w:t>
      </w:r>
      <w:proofErr w:type="spellEnd"/>
      <w:r w:rsidR="008B5F7B" w:rsidRPr="00E96F6B">
        <w:t xml:space="preserve"> </w:t>
      </w:r>
      <w:r w:rsidR="00EE78F0">
        <w:t>GIT</w:t>
      </w:r>
      <w:r w:rsidR="008B5F7B" w:rsidRPr="00E96F6B">
        <w:t xml:space="preserve"> repository to mentor, in case of lack of free account one of the team members should provide own credentials. </w:t>
      </w:r>
      <w:r w:rsidR="005767BF">
        <w:t xml:space="preserve">Not private repositories can be used. </w:t>
      </w:r>
    </w:p>
    <w:p w14:paraId="2BFAC288" w14:textId="184B6B13" w:rsidR="005767BF" w:rsidRPr="00E96F6B" w:rsidRDefault="005767BF" w:rsidP="008B32F8">
      <w:pPr>
        <w:pStyle w:val="ListParagraph"/>
        <w:numPr>
          <w:ilvl w:val="0"/>
          <w:numId w:val="15"/>
        </w:numPr>
      </w:pPr>
      <w:r>
        <w:t xml:space="preserve">Teams should use </w:t>
      </w:r>
      <w:proofErr w:type="spellStart"/>
      <w:r>
        <w:t>github’s</w:t>
      </w:r>
      <w:proofErr w:type="spellEnd"/>
      <w:r>
        <w:t xml:space="preserve"> or </w:t>
      </w:r>
      <w:proofErr w:type="spellStart"/>
      <w:r>
        <w:t>bitbucket’s</w:t>
      </w:r>
      <w:proofErr w:type="spellEnd"/>
      <w:r>
        <w:t xml:space="preserve"> task tracking systems for managing tasks or bugs. Either any other free Agile board can be used. </w:t>
      </w:r>
    </w:p>
    <w:p w14:paraId="3D4FA821" w14:textId="5D568D1F" w:rsidR="008B5F7B" w:rsidRPr="00E96F6B" w:rsidRDefault="008B5F7B" w:rsidP="008B32F8">
      <w:pPr>
        <w:pStyle w:val="ListParagraph"/>
        <w:numPr>
          <w:ilvl w:val="0"/>
          <w:numId w:val="15"/>
        </w:numPr>
      </w:pPr>
      <w:r w:rsidRPr="00E96F6B">
        <w:t>Static analysis tools for code quality should be used on every project. Every project should be developed with no warnings from the analysis tools</w:t>
      </w:r>
    </w:p>
    <w:p w14:paraId="5C70C211" w14:textId="03192252" w:rsidR="008B5F7B" w:rsidRPr="00E96F6B" w:rsidRDefault="008B5F7B" w:rsidP="008B5F7B">
      <w:pPr>
        <w:pStyle w:val="ListParagraph"/>
        <w:numPr>
          <w:ilvl w:val="1"/>
          <w:numId w:val="15"/>
        </w:numPr>
      </w:pPr>
      <w:proofErr w:type="spellStart"/>
      <w:r w:rsidRPr="00E96F6B">
        <w:t>Fin</w:t>
      </w:r>
      <w:r w:rsidR="003133BC">
        <w:t>d</w:t>
      </w:r>
      <w:r w:rsidRPr="00E96F6B">
        <w:t>Bugs</w:t>
      </w:r>
      <w:proofErr w:type="spellEnd"/>
      <w:r w:rsidRPr="00E96F6B">
        <w:t xml:space="preserve"> and </w:t>
      </w:r>
      <w:proofErr w:type="spellStart"/>
      <w:r w:rsidRPr="00E96F6B">
        <w:t>checkstyle</w:t>
      </w:r>
      <w:proofErr w:type="spellEnd"/>
      <w:r w:rsidRPr="00E96F6B">
        <w:t xml:space="preserve"> should be used for the Java projects</w:t>
      </w:r>
      <w:r w:rsidR="00284CF2" w:rsidRPr="00E96F6B">
        <w:t>.</w:t>
      </w:r>
    </w:p>
    <w:p w14:paraId="44F781EA" w14:textId="4866CAFC" w:rsidR="0038593E" w:rsidRPr="00E96F6B" w:rsidRDefault="008B5F7B" w:rsidP="0038593E">
      <w:pPr>
        <w:pStyle w:val="ListParagraph"/>
        <w:numPr>
          <w:ilvl w:val="1"/>
          <w:numId w:val="15"/>
        </w:numPr>
      </w:pPr>
      <w:proofErr w:type="spellStart"/>
      <w:r w:rsidRPr="00E96F6B">
        <w:t>ReSharper</w:t>
      </w:r>
      <w:proofErr w:type="spellEnd"/>
      <w:r w:rsidRPr="00E96F6B">
        <w:t xml:space="preserve"> and Style Cop for the .Net projects</w:t>
      </w:r>
      <w:r w:rsidR="00284CF2" w:rsidRPr="00E96F6B">
        <w:t>.</w:t>
      </w:r>
    </w:p>
    <w:p w14:paraId="0E7FC989" w14:textId="373E77E6" w:rsidR="0038593E" w:rsidRDefault="0038593E" w:rsidP="0038593E">
      <w:pPr>
        <w:pStyle w:val="ListParagraph"/>
        <w:numPr>
          <w:ilvl w:val="0"/>
          <w:numId w:val="15"/>
        </w:numPr>
      </w:pPr>
      <w:r w:rsidRPr="00E96F6B">
        <w:t>Optional: Continuous integration</w:t>
      </w:r>
      <w:r w:rsidR="00E96F6B">
        <w:t xml:space="preserve"> tools</w:t>
      </w:r>
      <w:r w:rsidRPr="00E96F6B">
        <w:t xml:space="preserve"> can be used such as TeamCity or Jenkins</w:t>
      </w:r>
    </w:p>
    <w:p w14:paraId="578862BA" w14:textId="26406B3D" w:rsidR="002E6834" w:rsidRPr="00E96F6B" w:rsidRDefault="002E6834" w:rsidP="0038593E">
      <w:pPr>
        <w:pStyle w:val="ListParagraph"/>
        <w:numPr>
          <w:ilvl w:val="0"/>
          <w:numId w:val="15"/>
        </w:numPr>
      </w:pPr>
      <w:r>
        <w:t xml:space="preserve">Optional: Sonar can be used as static analysis tool for any type of projects but it should be agreed with mentor. </w:t>
      </w:r>
    </w:p>
    <w:p w14:paraId="71D32DC2" w14:textId="1D586621" w:rsidR="002E6834" w:rsidRDefault="002E6834" w:rsidP="00284CF2">
      <w:pPr>
        <w:pStyle w:val="Heading2"/>
      </w:pPr>
      <w:r>
        <w:t>Workflow</w:t>
      </w:r>
    </w:p>
    <w:p w14:paraId="6F8CEDEE" w14:textId="3D5AB280" w:rsidR="00CE599C" w:rsidRDefault="00CE599C" w:rsidP="0092120C">
      <w:r>
        <w:t xml:space="preserve">Each task </w:t>
      </w:r>
      <w:r w:rsidR="00EE586A">
        <w:t>or bug-fix should follow correct workflow. The final workflow should be agreed with mentor. If not agreed it should be next:</w:t>
      </w:r>
    </w:p>
    <w:p w14:paraId="6A32E3D1" w14:textId="5B7EAFB7" w:rsidR="00EE586A" w:rsidRPr="00E30FC3" w:rsidRDefault="00EE586A" w:rsidP="0092120C">
      <w:r>
        <w:t>For tasks</w:t>
      </w:r>
    </w:p>
    <w:p w14:paraId="4D8F6576" w14:textId="4BB91A3A" w:rsidR="002E6834" w:rsidRDefault="00EE586A" w:rsidP="0092120C">
      <w:pPr>
        <w:pStyle w:val="ListParagraph"/>
        <w:numPr>
          <w:ilvl w:val="0"/>
          <w:numId w:val="19"/>
        </w:numPr>
      </w:pPr>
      <w:r>
        <w:t>Task created in tracker (New)</w:t>
      </w:r>
    </w:p>
    <w:p w14:paraId="2627E9CE" w14:textId="1730068A" w:rsidR="00EE586A" w:rsidRDefault="00EE586A" w:rsidP="0092120C">
      <w:pPr>
        <w:pStyle w:val="ListParagraph"/>
        <w:numPr>
          <w:ilvl w:val="0"/>
          <w:numId w:val="19"/>
        </w:numPr>
      </w:pPr>
      <w:r>
        <w:t>Task assigned to developer to develop (Assigned)</w:t>
      </w:r>
    </w:p>
    <w:p w14:paraId="1167DBD5" w14:textId="58694143" w:rsidR="00EE586A" w:rsidRDefault="00EE586A" w:rsidP="0092120C">
      <w:pPr>
        <w:pStyle w:val="ListParagraph"/>
        <w:numPr>
          <w:ilvl w:val="0"/>
          <w:numId w:val="19"/>
        </w:numPr>
      </w:pPr>
      <w:r>
        <w:t>Task ready for review (For review)</w:t>
      </w:r>
    </w:p>
    <w:p w14:paraId="3940B834" w14:textId="0E664488" w:rsidR="00EE586A" w:rsidRDefault="00EE586A" w:rsidP="0092120C">
      <w:pPr>
        <w:pStyle w:val="ListParagraph"/>
        <w:numPr>
          <w:ilvl w:val="0"/>
          <w:numId w:val="19"/>
        </w:numPr>
      </w:pPr>
      <w:r>
        <w:t>Task assigned to developer for code review (In review) – from this State task can be moved either to next state or be assigned back to developer responsible for development.</w:t>
      </w:r>
    </w:p>
    <w:p w14:paraId="045FC8BC" w14:textId="6BA5C601" w:rsidR="00EE586A" w:rsidRDefault="00EE586A" w:rsidP="0092120C">
      <w:pPr>
        <w:pStyle w:val="ListParagraph"/>
        <w:numPr>
          <w:ilvl w:val="0"/>
          <w:numId w:val="19"/>
        </w:numPr>
      </w:pPr>
      <w:r>
        <w:t>Task ready for functional testing (Ready to test)</w:t>
      </w:r>
    </w:p>
    <w:p w14:paraId="1C5E606C" w14:textId="55E2F64E" w:rsidR="00EE586A" w:rsidRDefault="00EE586A" w:rsidP="0092120C">
      <w:pPr>
        <w:pStyle w:val="ListParagraph"/>
        <w:numPr>
          <w:ilvl w:val="0"/>
          <w:numId w:val="19"/>
        </w:numPr>
      </w:pPr>
      <w:r>
        <w:lastRenderedPageBreak/>
        <w:t>Task in test (In test) – can be moved back to (Assigned) state or to (Done)</w:t>
      </w:r>
    </w:p>
    <w:p w14:paraId="51AA0C19" w14:textId="05ADC1D2" w:rsidR="00EE586A" w:rsidRDefault="00EE586A" w:rsidP="0092120C">
      <w:pPr>
        <w:pStyle w:val="ListParagraph"/>
        <w:numPr>
          <w:ilvl w:val="0"/>
          <w:numId w:val="19"/>
        </w:numPr>
      </w:pPr>
      <w:r>
        <w:t>Task closed (Done)</w:t>
      </w:r>
    </w:p>
    <w:p w14:paraId="7F100159" w14:textId="4B04BDEE" w:rsidR="00EE586A" w:rsidRDefault="00E30FC3" w:rsidP="0092120C">
      <w:r>
        <w:t xml:space="preserve">Task cannot be developer reviewed and tested by the same developer, all these activities should be done by separate persons. In case of only two developers on a project, code review and functional test duties can be joined. </w:t>
      </w:r>
    </w:p>
    <w:p w14:paraId="1A0483F7" w14:textId="5D50B042" w:rsidR="00E30FC3" w:rsidRDefault="00E30FC3" w:rsidP="0092120C">
      <w:r>
        <w:t>For bugs:</w:t>
      </w:r>
    </w:p>
    <w:p w14:paraId="7B86CC29" w14:textId="3ADDAECA" w:rsidR="00E30FC3" w:rsidRDefault="00E30FC3" w:rsidP="0092120C">
      <w:pPr>
        <w:pStyle w:val="ListParagraph"/>
        <w:numPr>
          <w:ilvl w:val="0"/>
          <w:numId w:val="20"/>
        </w:numPr>
      </w:pPr>
      <w:r>
        <w:t>New or Reopened or Cloned</w:t>
      </w:r>
    </w:p>
    <w:p w14:paraId="5BB5FACB" w14:textId="294EC8AE" w:rsidR="00E30FC3" w:rsidRDefault="00E30FC3" w:rsidP="0092120C">
      <w:pPr>
        <w:pStyle w:val="ListParagraph"/>
        <w:numPr>
          <w:ilvl w:val="0"/>
          <w:numId w:val="20"/>
        </w:numPr>
      </w:pPr>
      <w:r>
        <w:t>Assigned</w:t>
      </w:r>
    </w:p>
    <w:p w14:paraId="47086D1D" w14:textId="0B913730" w:rsidR="00E30FC3" w:rsidRDefault="00E30FC3" w:rsidP="0092120C">
      <w:pPr>
        <w:pStyle w:val="ListParagraph"/>
        <w:numPr>
          <w:ilvl w:val="0"/>
          <w:numId w:val="20"/>
        </w:numPr>
      </w:pPr>
      <w:r>
        <w:t>In review</w:t>
      </w:r>
    </w:p>
    <w:p w14:paraId="4E757834" w14:textId="0FF52B0D" w:rsidR="00E30FC3" w:rsidRDefault="00E30FC3" w:rsidP="0092120C">
      <w:pPr>
        <w:pStyle w:val="ListParagraph"/>
        <w:numPr>
          <w:ilvl w:val="0"/>
          <w:numId w:val="20"/>
        </w:numPr>
      </w:pPr>
      <w:r>
        <w:t xml:space="preserve">Ready </w:t>
      </w:r>
    </w:p>
    <w:p w14:paraId="13B7DF10" w14:textId="3C8FE170" w:rsidR="00E30FC3" w:rsidRDefault="00E30FC3" w:rsidP="0092120C">
      <w:pPr>
        <w:pStyle w:val="ListParagraph"/>
        <w:numPr>
          <w:ilvl w:val="0"/>
          <w:numId w:val="20"/>
        </w:numPr>
      </w:pPr>
      <w:r>
        <w:t>In test</w:t>
      </w:r>
    </w:p>
    <w:p w14:paraId="4B815B14" w14:textId="76C850FD" w:rsidR="00E30FC3" w:rsidRPr="002E6834" w:rsidRDefault="00E30FC3" w:rsidP="0092120C">
      <w:pPr>
        <w:pStyle w:val="ListParagraph"/>
        <w:numPr>
          <w:ilvl w:val="0"/>
          <w:numId w:val="20"/>
        </w:numPr>
      </w:pPr>
      <w:r>
        <w:t>Done</w:t>
      </w:r>
    </w:p>
    <w:p w14:paraId="47F976E2" w14:textId="6F41849D" w:rsidR="008B5F7B" w:rsidRPr="00E96F6B" w:rsidRDefault="00284CF2" w:rsidP="00284CF2">
      <w:pPr>
        <w:pStyle w:val="Heading2"/>
      </w:pPr>
      <w:r w:rsidRPr="00E96F6B">
        <w:t>Quality</w:t>
      </w:r>
    </w:p>
    <w:p w14:paraId="3F8968E1" w14:textId="059D436D" w:rsidR="00284CF2" w:rsidRDefault="00284CF2" w:rsidP="00284CF2">
      <w:pPr>
        <w:pStyle w:val="ListParagraph"/>
        <w:numPr>
          <w:ilvl w:val="0"/>
          <w:numId w:val="16"/>
        </w:numPr>
      </w:pPr>
      <w:r w:rsidRPr="00E96F6B">
        <w:t>Each final product should be tested.</w:t>
      </w:r>
      <w:ins w:id="3" w:author="Eugene Yakovlev" w:date="2015-08-11T11:18:00Z">
        <w:r w:rsidR="000247FE">
          <w:t xml:space="preserve"> Testing is done on a pear to pear basis, this means each developer should test features developed by colleague. </w:t>
        </w:r>
      </w:ins>
    </w:p>
    <w:p w14:paraId="5F5AFDA3" w14:textId="382C3FAE" w:rsidR="00FF3558" w:rsidRDefault="00FF3558" w:rsidP="00284CF2">
      <w:pPr>
        <w:pStyle w:val="ListParagraph"/>
        <w:numPr>
          <w:ilvl w:val="0"/>
          <w:numId w:val="16"/>
        </w:numPr>
      </w:pPr>
      <w:r>
        <w:t xml:space="preserve">Each developed feature should be tested. </w:t>
      </w:r>
    </w:p>
    <w:p w14:paraId="5F64C6D2" w14:textId="3B1A9F79" w:rsidR="00FF3558" w:rsidRPr="00E96F6B" w:rsidRDefault="00FF3558" w:rsidP="00284CF2">
      <w:pPr>
        <w:pStyle w:val="ListParagraph"/>
        <w:numPr>
          <w:ilvl w:val="0"/>
          <w:numId w:val="16"/>
        </w:numPr>
      </w:pPr>
      <w:r>
        <w:t xml:space="preserve">Definition of done: feature is developed, code is reviewed, functionality is tested and satisfying to requirements. </w:t>
      </w:r>
    </w:p>
    <w:p w14:paraId="7443D937" w14:textId="484FB026" w:rsidR="00284CF2" w:rsidRPr="00E96F6B" w:rsidRDefault="00284CF2" w:rsidP="00284CF2">
      <w:pPr>
        <w:pStyle w:val="ListParagraph"/>
        <w:numPr>
          <w:ilvl w:val="0"/>
          <w:numId w:val="16"/>
        </w:numPr>
      </w:pPr>
      <w:r w:rsidRPr="00E96F6B">
        <w:t>Test Cases for every feature and for every found bug should be created. Test cases are the part of final delivery</w:t>
      </w:r>
      <w:r w:rsidR="00FF3558">
        <w:t xml:space="preserve"> and feature demonstration</w:t>
      </w:r>
      <w:r w:rsidRPr="00E96F6B">
        <w:t xml:space="preserve">. </w:t>
      </w:r>
      <w:r w:rsidR="00FF3558">
        <w:t>Test Cases</w:t>
      </w:r>
      <w:r w:rsidR="00FF3558" w:rsidRPr="00E96F6B">
        <w:t xml:space="preserve"> </w:t>
      </w:r>
      <w:r w:rsidRPr="00E96F6B">
        <w:t>should be stored in the separate project’s folder.</w:t>
      </w:r>
    </w:p>
    <w:p w14:paraId="54D65589" w14:textId="063E2635" w:rsidR="00284CF2" w:rsidRPr="00E96F6B" w:rsidRDefault="00284CF2" w:rsidP="00284CF2">
      <w:pPr>
        <w:pStyle w:val="ListParagraph"/>
        <w:numPr>
          <w:ilvl w:val="0"/>
          <w:numId w:val="16"/>
        </w:numPr>
      </w:pPr>
      <w:r w:rsidRPr="00E96F6B">
        <w:t>Each developed feature should be code reviewed by the team member not participated in the development of this feature.</w:t>
      </w:r>
    </w:p>
    <w:p w14:paraId="194C84DD" w14:textId="71FDF9CE" w:rsidR="00284CF2" w:rsidRPr="00E96F6B" w:rsidRDefault="00284CF2" w:rsidP="00284CF2">
      <w:pPr>
        <w:pStyle w:val="ListParagraph"/>
        <w:numPr>
          <w:ilvl w:val="0"/>
          <w:numId w:val="16"/>
        </w:numPr>
      </w:pPr>
      <w:r w:rsidRPr="00E96F6B">
        <w:t>No bugs with the severity normal or higher should be present in the delivered features. (Delivered feature is a feature demonstrated on the demo meeting).</w:t>
      </w:r>
    </w:p>
    <w:p w14:paraId="1869B759" w14:textId="7BFB47CA" w:rsidR="00284CF2" w:rsidRPr="00E96F6B" w:rsidRDefault="00284CF2" w:rsidP="00284CF2">
      <w:pPr>
        <w:pStyle w:val="ListParagraph"/>
        <w:numPr>
          <w:ilvl w:val="0"/>
          <w:numId w:val="16"/>
        </w:numPr>
      </w:pPr>
      <w:r w:rsidRPr="00E96F6B">
        <w:t>Each team member should participate in testing activities.</w:t>
      </w:r>
    </w:p>
    <w:p w14:paraId="3765438E" w14:textId="3410A458" w:rsidR="00284CF2" w:rsidRPr="00E96F6B" w:rsidRDefault="00284CF2" w:rsidP="00284CF2">
      <w:pPr>
        <w:pStyle w:val="ListParagraph"/>
        <w:numPr>
          <w:ilvl w:val="0"/>
          <w:numId w:val="16"/>
        </w:numPr>
      </w:pPr>
      <w:r w:rsidRPr="00E96F6B">
        <w:t>Not less than 60% of code should be covered by unit tests.</w:t>
      </w:r>
    </w:p>
    <w:p w14:paraId="2B78E3A1" w14:textId="5718B028" w:rsidR="0038593E" w:rsidRPr="00E96F6B" w:rsidRDefault="0038593E" w:rsidP="0038593E">
      <w:pPr>
        <w:pStyle w:val="ListParagraph"/>
      </w:pPr>
    </w:p>
    <w:p w14:paraId="591D60D5" w14:textId="4DCFAA78" w:rsidR="0038593E" w:rsidRPr="00E96F6B" w:rsidRDefault="0038593E" w:rsidP="0038593E">
      <w:pPr>
        <w:pStyle w:val="Heading2"/>
      </w:pPr>
      <w:r w:rsidRPr="00E96F6B">
        <w:t>Reporting and demonstration</w:t>
      </w:r>
    </w:p>
    <w:p w14:paraId="72F4811A" w14:textId="48FD1907" w:rsidR="00BF5C4E" w:rsidRDefault="00BF5C4E" w:rsidP="0038593E">
      <w:pPr>
        <w:pStyle w:val="ListParagraph"/>
        <w:numPr>
          <w:ilvl w:val="0"/>
          <w:numId w:val="17"/>
        </w:numPr>
      </w:pPr>
      <w:r>
        <w:t>Detailed User Stories for projects should be described by teams and agreed with mentors.</w:t>
      </w:r>
    </w:p>
    <w:p w14:paraId="5BFE61DC" w14:textId="6CACBF73" w:rsidR="00BF5C4E" w:rsidRDefault="00BF5C4E" w:rsidP="0038593E">
      <w:pPr>
        <w:pStyle w:val="ListParagraph"/>
        <w:numPr>
          <w:ilvl w:val="0"/>
          <w:numId w:val="17"/>
        </w:numPr>
      </w:pPr>
      <w:r>
        <w:lastRenderedPageBreak/>
        <w:t xml:space="preserve">Full backlog should be </w:t>
      </w:r>
      <w:r w:rsidR="00B71785">
        <w:t xml:space="preserve">sored together with the projects files on </w:t>
      </w:r>
      <w:r w:rsidR="00EE78F0">
        <w:t>GIT</w:t>
      </w:r>
      <w:r w:rsidR="00B71785">
        <w:t xml:space="preserve"> repository.</w:t>
      </w:r>
    </w:p>
    <w:p w14:paraId="42262E6C" w14:textId="433BC47F" w:rsidR="0038593E" w:rsidRPr="00E96F6B" w:rsidRDefault="0038593E" w:rsidP="0038593E">
      <w:pPr>
        <w:pStyle w:val="ListParagraph"/>
        <w:numPr>
          <w:ilvl w:val="0"/>
          <w:numId w:val="17"/>
        </w:numPr>
      </w:pPr>
      <w:r w:rsidRPr="00E96F6B">
        <w:t>Time of demonstration meetings should be agreed with mentor. It is recommended to demonstrate weekly.</w:t>
      </w:r>
    </w:p>
    <w:p w14:paraId="443441E4" w14:textId="484806F1" w:rsidR="0038593E" w:rsidRPr="00E96F6B" w:rsidRDefault="0038593E" w:rsidP="0038593E">
      <w:pPr>
        <w:pStyle w:val="ListParagraph"/>
        <w:numPr>
          <w:ilvl w:val="0"/>
          <w:numId w:val="17"/>
        </w:numPr>
      </w:pPr>
      <w:r w:rsidRPr="00E96F6B">
        <w:t>Weekly reports should be sent to mentors with next data:</w:t>
      </w:r>
    </w:p>
    <w:p w14:paraId="22699A0F" w14:textId="6D1D5911" w:rsidR="0038593E" w:rsidRPr="00E96F6B" w:rsidRDefault="0038593E" w:rsidP="0038593E">
      <w:pPr>
        <w:pStyle w:val="ListParagraph"/>
        <w:numPr>
          <w:ilvl w:val="1"/>
          <w:numId w:val="17"/>
        </w:numPr>
      </w:pPr>
      <w:r w:rsidRPr="00E96F6B">
        <w:t>Status (green/yellow/red) with the small description</w:t>
      </w:r>
    </w:p>
    <w:p w14:paraId="115B0D63" w14:textId="1884A0FE" w:rsidR="0038593E" w:rsidRPr="00E96F6B" w:rsidRDefault="0038593E" w:rsidP="0038593E">
      <w:pPr>
        <w:pStyle w:val="ListParagraph"/>
        <w:numPr>
          <w:ilvl w:val="1"/>
          <w:numId w:val="17"/>
        </w:numPr>
      </w:pPr>
      <w:r w:rsidRPr="00E96F6B">
        <w:t>Current features in development (list)</w:t>
      </w:r>
    </w:p>
    <w:p w14:paraId="253D4A28" w14:textId="66B23A8E" w:rsidR="0038593E" w:rsidRPr="00E96F6B" w:rsidRDefault="0038593E" w:rsidP="0038593E">
      <w:pPr>
        <w:pStyle w:val="ListParagraph"/>
        <w:numPr>
          <w:ilvl w:val="1"/>
          <w:numId w:val="17"/>
        </w:numPr>
      </w:pPr>
      <w:r w:rsidRPr="00E96F6B">
        <w:t>Already developed features (list)</w:t>
      </w:r>
    </w:p>
    <w:p w14:paraId="7122FF8A" w14:textId="0B3911C9" w:rsidR="0038593E" w:rsidRPr="00E96F6B" w:rsidRDefault="00B55491" w:rsidP="0038593E">
      <w:pPr>
        <w:pStyle w:val="ListParagraph"/>
        <w:numPr>
          <w:ilvl w:val="1"/>
          <w:numId w:val="17"/>
        </w:numPr>
      </w:pPr>
      <w:r>
        <w:t>Entire n</w:t>
      </w:r>
      <w:r w:rsidR="0038593E" w:rsidRPr="00E96F6B">
        <w:t>umber of Test Cases</w:t>
      </w:r>
      <w:r>
        <w:t xml:space="preserve"> done till the reporting time</w:t>
      </w:r>
    </w:p>
    <w:p w14:paraId="4BB9EE1C" w14:textId="7AF2B479" w:rsidR="0038593E" w:rsidRPr="00E96F6B" w:rsidRDefault="00B55491" w:rsidP="0038593E">
      <w:pPr>
        <w:pStyle w:val="ListParagraph"/>
        <w:numPr>
          <w:ilvl w:val="1"/>
          <w:numId w:val="17"/>
        </w:numPr>
      </w:pPr>
      <w:r>
        <w:t>Entire n</w:t>
      </w:r>
      <w:r w:rsidR="0038593E" w:rsidRPr="00E96F6B">
        <w:t>umber of Unit tests</w:t>
      </w:r>
      <w:r>
        <w:t xml:space="preserve"> done till the reporting time</w:t>
      </w:r>
    </w:p>
    <w:p w14:paraId="1C6B1232" w14:textId="42228CB3" w:rsidR="00F80AC6" w:rsidRPr="00E96F6B" w:rsidRDefault="008B32F8" w:rsidP="00F80AC6">
      <w:pPr>
        <w:pStyle w:val="Heading1"/>
      </w:pPr>
      <w:r w:rsidRPr="00E96F6B">
        <w:t>T</w:t>
      </w:r>
      <w:r w:rsidR="00F80AC6" w:rsidRPr="00E96F6B">
        <w:t>asks for Teams</w:t>
      </w:r>
    </w:p>
    <w:p w14:paraId="1C6B1233" w14:textId="77777777" w:rsidR="00F80AC6" w:rsidRPr="00E96F6B" w:rsidRDefault="00F80AC6" w:rsidP="00F80AC6"/>
    <w:tbl>
      <w:tblPr>
        <w:tblStyle w:val="LightList-Accent1"/>
        <w:tblW w:w="5000" w:type="pct"/>
        <w:tblLook w:val="0020" w:firstRow="1" w:lastRow="0" w:firstColumn="0" w:lastColumn="0" w:noHBand="0" w:noVBand="0"/>
        <w:tblPrChange w:id="4" w:author="Eugene Yakovlev" w:date="2015-08-11T11:34:00Z">
          <w:tblPr>
            <w:tblStyle w:val="LightList-Accent1"/>
            <w:tblW w:w="5000" w:type="pct"/>
            <w:tblLook w:val="0020" w:firstRow="1" w:lastRow="0" w:firstColumn="0" w:lastColumn="0" w:noHBand="0" w:noVBand="0"/>
          </w:tblPr>
        </w:tblPrChange>
      </w:tblPr>
      <w:tblGrid>
        <w:gridCol w:w="774"/>
        <w:gridCol w:w="1964"/>
        <w:gridCol w:w="10438"/>
        <w:tblGridChange w:id="5">
          <w:tblGrid>
            <w:gridCol w:w="440"/>
            <w:gridCol w:w="334"/>
            <w:gridCol w:w="1964"/>
            <w:gridCol w:w="10438"/>
          </w:tblGrid>
        </w:tblGridChange>
      </w:tblGrid>
      <w:tr w:rsidR="00F80AC6" w:rsidRPr="00E96F6B" w14:paraId="1C6B1237" w14:textId="77777777" w:rsidTr="000247FE">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2" w:type="pct"/>
            <w:tcPrChange w:id="6" w:author="Eugene Yakovlev" w:date="2015-08-11T11:34:00Z">
              <w:tcPr>
                <w:tcW w:w="167" w:type="pct"/>
              </w:tcPr>
            </w:tcPrChange>
          </w:tcPr>
          <w:p w14:paraId="1C6B1234" w14:textId="77777777" w:rsidR="00F80AC6" w:rsidRPr="00E96F6B" w:rsidRDefault="00F80AC6" w:rsidP="008E1487">
            <w:pPr>
              <w:cnfStyle w:val="100010000000" w:firstRow="1" w:lastRow="0" w:firstColumn="0" w:lastColumn="0" w:oddVBand="1" w:evenVBand="0" w:oddHBand="0" w:evenHBand="0" w:firstRowFirstColumn="0" w:firstRowLastColumn="0" w:lastRowFirstColumn="0" w:lastRowLastColumn="0"/>
            </w:pPr>
            <w:r w:rsidRPr="00E96F6B">
              <w:t>#</w:t>
            </w:r>
          </w:p>
        </w:tc>
        <w:tc>
          <w:tcPr>
            <w:tcW w:w="787" w:type="pct"/>
            <w:tcPrChange w:id="7" w:author="Eugene Yakovlev" w:date="2015-08-11T11:34:00Z">
              <w:tcPr>
                <w:tcW w:w="872" w:type="pct"/>
                <w:gridSpan w:val="2"/>
              </w:tcPr>
            </w:tcPrChange>
          </w:tcPr>
          <w:p w14:paraId="1C6B1235" w14:textId="77777777" w:rsidR="00F80AC6" w:rsidRPr="00E96F6B" w:rsidRDefault="00F80AC6" w:rsidP="008E1487">
            <w:pPr>
              <w:cnfStyle w:val="100000000000" w:firstRow="1" w:lastRow="0" w:firstColumn="0" w:lastColumn="0" w:oddVBand="0" w:evenVBand="0" w:oddHBand="0" w:evenHBand="0" w:firstRowFirstColumn="0" w:firstRowLastColumn="0" w:lastRowFirstColumn="0" w:lastRowLastColumn="0"/>
            </w:pPr>
            <w:r w:rsidRPr="00E96F6B">
              <w:t>Title</w:t>
            </w:r>
          </w:p>
        </w:tc>
        <w:tc>
          <w:tcPr>
            <w:cnfStyle w:val="000010000000" w:firstRow="0" w:lastRow="0" w:firstColumn="0" w:lastColumn="0" w:oddVBand="1" w:evenVBand="0" w:oddHBand="0" w:evenHBand="0" w:firstRowFirstColumn="0" w:firstRowLastColumn="0" w:lastRowFirstColumn="0" w:lastRowLastColumn="0"/>
            <w:tcW w:w="3961" w:type="pct"/>
            <w:tcPrChange w:id="8" w:author="Eugene Yakovlev" w:date="2015-08-11T11:34:00Z">
              <w:tcPr>
                <w:tcW w:w="3961" w:type="pct"/>
              </w:tcPr>
            </w:tcPrChange>
          </w:tcPr>
          <w:p w14:paraId="1C6B1236" w14:textId="77777777" w:rsidR="00F80AC6" w:rsidRPr="00E96F6B" w:rsidRDefault="00F80AC6" w:rsidP="008E1487">
            <w:pPr>
              <w:cnfStyle w:val="100010000000" w:firstRow="1" w:lastRow="0" w:firstColumn="0" w:lastColumn="0" w:oddVBand="1" w:evenVBand="0" w:oddHBand="0" w:evenHBand="0" w:firstRowFirstColumn="0" w:firstRowLastColumn="0" w:lastRowFirstColumn="0" w:lastRowLastColumn="0"/>
            </w:pPr>
            <w:r w:rsidRPr="00E96F6B">
              <w:t>Description</w:t>
            </w:r>
          </w:p>
        </w:tc>
      </w:tr>
      <w:tr w:rsidR="00F80AC6" w:rsidRPr="00E96F6B" w14:paraId="1C6B124A" w14:textId="77777777" w:rsidTr="000247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2" w:type="pct"/>
            <w:tcPrChange w:id="9" w:author="Eugene Yakovlev" w:date="2015-08-11T11:34:00Z">
              <w:tcPr>
                <w:tcW w:w="167" w:type="pct"/>
              </w:tcPr>
            </w:tcPrChange>
          </w:tcPr>
          <w:p w14:paraId="1C6B1238" w14:textId="77777777" w:rsidR="00F80AC6" w:rsidRPr="00E96F6B" w:rsidRDefault="00F80AC6" w:rsidP="008E1487">
            <w:pPr>
              <w:cnfStyle w:val="000010100000" w:firstRow="0" w:lastRow="0" w:firstColumn="0" w:lastColumn="0" w:oddVBand="1" w:evenVBand="0" w:oddHBand="1" w:evenHBand="0" w:firstRowFirstColumn="0" w:firstRowLastColumn="0" w:lastRowFirstColumn="0" w:lastRowLastColumn="0"/>
            </w:pPr>
            <w:r w:rsidRPr="00E96F6B">
              <w:t>1</w:t>
            </w:r>
          </w:p>
        </w:tc>
        <w:tc>
          <w:tcPr>
            <w:tcW w:w="787" w:type="pct"/>
            <w:tcPrChange w:id="10" w:author="Eugene Yakovlev" w:date="2015-08-11T11:34:00Z">
              <w:tcPr>
                <w:tcW w:w="872" w:type="pct"/>
                <w:gridSpan w:val="2"/>
              </w:tcPr>
            </w:tcPrChange>
          </w:tcPr>
          <w:p w14:paraId="1C6B1239" w14:textId="7EAB20F7" w:rsidR="00F80AC6" w:rsidRPr="00E96F6B" w:rsidRDefault="000247FE" w:rsidP="008E1487">
            <w:pPr>
              <w:cnfStyle w:val="000000100000" w:firstRow="0" w:lastRow="0" w:firstColumn="0" w:lastColumn="0" w:oddVBand="0" w:evenVBand="0" w:oddHBand="1" w:evenHBand="0" w:firstRowFirstColumn="0" w:firstRowLastColumn="0" w:lastRowFirstColumn="0" w:lastRowLastColumn="0"/>
            </w:pPr>
            <w:ins w:id="11" w:author="Eugene Yakovlev" w:date="2015-08-11T11:31:00Z">
              <w:r w:rsidRPr="009B240F">
                <w:t>Single-Page Application</w:t>
              </w:r>
            </w:ins>
            <w:del w:id="12" w:author="Eugene Yakovlev" w:date="2015-08-11T11:31:00Z">
              <w:r w:rsidR="00F80AC6" w:rsidRPr="00E96F6B" w:rsidDel="000247FE">
                <w:delText>HSQLDB Database Manager (</w:delText>
              </w:r>
              <w:r w:rsidR="00427E16" w:rsidRPr="00E96F6B" w:rsidDel="000247FE">
                <w:delText>Web-based</w:delText>
              </w:r>
              <w:r w:rsidR="004C4BB2" w:rsidRPr="00E96F6B" w:rsidDel="000247FE">
                <w:delText>)</w:delText>
              </w:r>
            </w:del>
          </w:p>
        </w:tc>
        <w:tc>
          <w:tcPr>
            <w:cnfStyle w:val="000010000000" w:firstRow="0" w:lastRow="0" w:firstColumn="0" w:lastColumn="0" w:oddVBand="1" w:evenVBand="0" w:oddHBand="0" w:evenHBand="0" w:firstRowFirstColumn="0" w:firstRowLastColumn="0" w:lastRowFirstColumn="0" w:lastRowLastColumn="0"/>
            <w:tcW w:w="3961" w:type="pct"/>
            <w:tcPrChange w:id="13" w:author="Eugene Yakovlev" w:date="2015-08-11T11:34:00Z">
              <w:tcPr>
                <w:tcW w:w="3961" w:type="pct"/>
              </w:tcPr>
            </w:tcPrChange>
          </w:tcPr>
          <w:p w14:paraId="1C6B123A" w14:textId="77777777" w:rsidR="00F80AC6" w:rsidRPr="00E96F6B" w:rsidRDefault="00F80AC6" w:rsidP="008E1487">
            <w:pPr>
              <w:cnfStyle w:val="000010100000" w:firstRow="0" w:lastRow="0" w:firstColumn="0" w:lastColumn="0" w:oddVBand="1" w:evenVBand="0" w:oddHBand="1" w:evenHBand="0" w:firstRowFirstColumn="0" w:firstRowLastColumn="0" w:lastRowFirstColumn="0" w:lastRowLastColumn="0"/>
              <w:rPr>
                <w:b/>
                <w:u w:val="single"/>
              </w:rPr>
            </w:pPr>
            <w:r w:rsidRPr="00E96F6B">
              <w:rPr>
                <w:b/>
                <w:u w:val="single"/>
              </w:rPr>
              <w:t>Overview</w:t>
            </w:r>
          </w:p>
          <w:p w14:paraId="7AF736DA" w14:textId="77777777" w:rsidR="000247FE" w:rsidRPr="000247FE" w:rsidRDefault="000247FE">
            <w:pPr>
              <w:cnfStyle w:val="000010100000" w:firstRow="0" w:lastRow="0" w:firstColumn="0" w:lastColumn="0" w:oddVBand="1" w:evenVBand="0" w:oddHBand="1" w:evenHBand="0" w:firstRowFirstColumn="0" w:firstRowLastColumn="0" w:lastRowFirstColumn="0" w:lastRowLastColumn="0"/>
              <w:rPr>
                <w:ins w:id="14" w:author="Eugene Yakovlev" w:date="2015-08-11T11:31:00Z"/>
              </w:rPr>
              <w:pPrChange w:id="15" w:author="Eugene Yakovlev" w:date="2015-08-11T11:31:00Z">
                <w:pPr>
                  <w:numPr>
                    <w:numId w:val="25"/>
                  </w:numPr>
                  <w:ind w:left="720" w:hanging="360"/>
                  <w:cnfStyle w:val="000010100000" w:firstRow="0" w:lastRow="0" w:firstColumn="0" w:lastColumn="0" w:oddVBand="1" w:evenVBand="0" w:oddHBand="1" w:evenHBand="0" w:firstRowFirstColumn="0" w:firstRowLastColumn="0" w:lastRowFirstColumn="0" w:lastRowLastColumn="0"/>
                </w:pPr>
              </w:pPrChange>
            </w:pPr>
            <w:ins w:id="16" w:author="Eugene Yakovlev" w:date="2015-08-11T11:31:00Z">
              <w:r w:rsidRPr="000247FE">
                <w:t xml:space="preserve">Create a single page web application. The application must use </w:t>
              </w:r>
              <w:proofErr w:type="spellStart"/>
              <w:r w:rsidRPr="000247FE">
                <w:t>KnockoutJS</w:t>
              </w:r>
              <w:proofErr w:type="spellEnd"/>
              <w:r w:rsidRPr="000247FE">
                <w:t xml:space="preserve"> and </w:t>
              </w:r>
              <w:proofErr w:type="spellStart"/>
              <w:r w:rsidRPr="000247FE">
                <w:t>RequireJS</w:t>
              </w:r>
              <w:proofErr w:type="spellEnd"/>
              <w:r w:rsidRPr="000247FE">
                <w:t xml:space="preserve"> on the client-side, </w:t>
              </w:r>
              <w:proofErr w:type="spellStart"/>
              <w:r w:rsidRPr="000247FE">
                <w:t>Ninject</w:t>
              </w:r>
              <w:proofErr w:type="spellEnd"/>
              <w:r w:rsidRPr="000247FE">
                <w:t xml:space="preserve"> and Entity Framework Code-First on the server-side.</w:t>
              </w:r>
            </w:ins>
          </w:p>
          <w:p w14:paraId="1C6B123B" w14:textId="5B76E334" w:rsidR="00F80AC6" w:rsidRPr="00E96F6B" w:rsidDel="000247FE" w:rsidRDefault="00F80AC6" w:rsidP="008E1487">
            <w:pPr>
              <w:cnfStyle w:val="000010100000" w:firstRow="0" w:lastRow="0" w:firstColumn="0" w:lastColumn="0" w:oddVBand="1" w:evenVBand="0" w:oddHBand="1" w:evenHBand="0" w:firstRowFirstColumn="0" w:firstRowLastColumn="0" w:lastRowFirstColumn="0" w:lastRowLastColumn="0"/>
              <w:rPr>
                <w:del w:id="17" w:author="Eugene Yakovlev" w:date="2015-08-11T11:31:00Z"/>
              </w:rPr>
            </w:pPr>
            <w:del w:id="18" w:author="Eugene Yakovlev" w:date="2015-08-11T11:31:00Z">
              <w:r w:rsidRPr="00E96F6B" w:rsidDel="000247FE">
                <w:delText xml:space="preserve">HSQLDB (http://hsqldb.org/ ) is a popular pure Java relational database engine. It provides both server and embedded mode that allows to use it for development and testing purposes. Unfortunately, there is still no convenient and user-friendly HSQLDB database manager. </w:delText>
              </w:r>
            </w:del>
          </w:p>
          <w:p w14:paraId="1C6B123C" w14:textId="79B93A77" w:rsidR="00F80AC6" w:rsidRPr="00E96F6B" w:rsidDel="000247FE" w:rsidRDefault="00F80AC6" w:rsidP="008E1487">
            <w:pPr>
              <w:cnfStyle w:val="000010100000" w:firstRow="0" w:lastRow="0" w:firstColumn="0" w:lastColumn="0" w:oddVBand="1" w:evenVBand="0" w:oddHBand="1" w:evenHBand="0" w:firstRowFirstColumn="0" w:firstRowLastColumn="0" w:lastRowFirstColumn="0" w:lastRowLastColumn="0"/>
              <w:rPr>
                <w:del w:id="19" w:author="Eugene Yakovlev" w:date="2015-08-11T11:32:00Z"/>
                <w:b/>
                <w:u w:val="single"/>
              </w:rPr>
            </w:pPr>
            <w:r w:rsidRPr="00E96F6B">
              <w:rPr>
                <w:b/>
                <w:u w:val="single"/>
              </w:rPr>
              <w:t>Requirements</w:t>
            </w:r>
          </w:p>
          <w:p w14:paraId="1C6B123D" w14:textId="2C8D9AD0" w:rsidR="00F80AC6" w:rsidRPr="00E96F6B" w:rsidRDefault="00F80AC6" w:rsidP="008E1487">
            <w:pPr>
              <w:cnfStyle w:val="000010100000" w:firstRow="0" w:lastRow="0" w:firstColumn="0" w:lastColumn="0" w:oddVBand="1" w:evenVBand="0" w:oddHBand="1" w:evenHBand="0" w:firstRowFirstColumn="0" w:firstRowLastColumn="0" w:lastRowFirstColumn="0" w:lastRowLastColumn="0"/>
            </w:pPr>
            <w:del w:id="20" w:author="Eugene Yakovlev" w:date="2015-08-11T11:32:00Z">
              <w:r w:rsidRPr="00E96F6B" w:rsidDel="000247FE">
                <w:delText>The task is to develop HSQLDB Database manager that is able to do the following:</w:delText>
              </w:r>
            </w:del>
          </w:p>
          <w:p w14:paraId="7532A101" w14:textId="77777777" w:rsidR="000247FE" w:rsidRPr="000247FE" w:rsidRDefault="000247FE" w:rsidP="000247FE">
            <w:pPr>
              <w:pStyle w:val="ListParagraph"/>
              <w:numPr>
                <w:ilvl w:val="0"/>
                <w:numId w:val="1"/>
              </w:numPr>
              <w:cnfStyle w:val="000010100000" w:firstRow="0" w:lastRow="0" w:firstColumn="0" w:lastColumn="0" w:oddVBand="1" w:evenVBand="0" w:oddHBand="1" w:evenHBand="0" w:firstRowFirstColumn="0" w:firstRowLastColumn="0" w:lastRowFirstColumn="0" w:lastRowLastColumn="0"/>
              <w:rPr>
                <w:ins w:id="21" w:author="Eugene Yakovlev" w:date="2015-08-11T11:32:00Z"/>
              </w:rPr>
            </w:pPr>
            <w:ins w:id="22" w:author="Eugene Yakovlev" w:date="2015-08-11T11:32:00Z">
              <w:r w:rsidRPr="000247FE">
                <w:t xml:space="preserve">Create a single page web application. The application must use </w:t>
              </w:r>
              <w:proofErr w:type="spellStart"/>
              <w:r w:rsidRPr="000247FE">
                <w:t>KnockoutJS</w:t>
              </w:r>
              <w:proofErr w:type="spellEnd"/>
              <w:r w:rsidRPr="000247FE">
                <w:t xml:space="preserve"> and </w:t>
              </w:r>
              <w:proofErr w:type="spellStart"/>
              <w:r w:rsidRPr="000247FE">
                <w:t>RequireJS</w:t>
              </w:r>
              <w:proofErr w:type="spellEnd"/>
              <w:r w:rsidRPr="000247FE">
                <w:t xml:space="preserve"> on the client-side, </w:t>
              </w:r>
              <w:proofErr w:type="spellStart"/>
              <w:r w:rsidRPr="000247FE">
                <w:t>Ninject</w:t>
              </w:r>
              <w:proofErr w:type="spellEnd"/>
              <w:r w:rsidRPr="000247FE">
                <w:t xml:space="preserve"> and Entity Framework Code-First on the server-side.</w:t>
              </w:r>
            </w:ins>
          </w:p>
          <w:p w14:paraId="32578825" w14:textId="77777777" w:rsidR="000247FE" w:rsidRPr="000247FE" w:rsidRDefault="000247FE" w:rsidP="000247FE">
            <w:pPr>
              <w:pStyle w:val="ListParagraph"/>
              <w:numPr>
                <w:ilvl w:val="0"/>
                <w:numId w:val="1"/>
              </w:numPr>
              <w:cnfStyle w:val="000010100000" w:firstRow="0" w:lastRow="0" w:firstColumn="0" w:lastColumn="0" w:oddVBand="1" w:evenVBand="0" w:oddHBand="1" w:evenHBand="0" w:firstRowFirstColumn="0" w:firstRowLastColumn="0" w:lastRowFirstColumn="0" w:lastRowLastColumn="0"/>
              <w:rPr>
                <w:ins w:id="23" w:author="Eugene Yakovlev" w:date="2015-08-11T11:32:00Z"/>
              </w:rPr>
            </w:pPr>
            <w:ins w:id="24" w:author="Eugene Yakovlev" w:date="2015-08-11T11:32:00Z">
              <w:r w:rsidRPr="000247FE">
                <w:t xml:space="preserve">The application shall have two screens; the user can switch between these screens without reloading the whole page. </w:t>
              </w:r>
            </w:ins>
          </w:p>
          <w:p w14:paraId="630EB2C1" w14:textId="77777777" w:rsidR="000247FE" w:rsidRPr="000247FE" w:rsidRDefault="000247FE" w:rsidP="000247FE">
            <w:pPr>
              <w:pStyle w:val="ListParagraph"/>
              <w:numPr>
                <w:ilvl w:val="0"/>
                <w:numId w:val="1"/>
              </w:numPr>
              <w:cnfStyle w:val="000010100000" w:firstRow="0" w:lastRow="0" w:firstColumn="0" w:lastColumn="0" w:oddVBand="1" w:evenVBand="0" w:oddHBand="1" w:evenHBand="0" w:firstRowFirstColumn="0" w:firstRowLastColumn="0" w:lastRowFirstColumn="0" w:lastRowLastColumn="0"/>
              <w:rPr>
                <w:ins w:id="25" w:author="Eugene Yakovlev" w:date="2015-08-11T11:32:00Z"/>
              </w:rPr>
            </w:pPr>
            <w:ins w:id="26" w:author="Eugene Yakovlev" w:date="2015-08-11T11:32:00Z">
              <w:r w:rsidRPr="000247FE">
                <w:t>On Screen A, the user can see the list of the products (name, price, description), can add or remove products, or modify products. They must be stored in the database. Changing an existing product, creating a new product or deleting a product must not cause the whole page to be reloaded, but the item must be sent to the server and stored in the database. Every operation must be logged. Log entries must contain a timestamp, and a message: create, update or delete product.</w:t>
              </w:r>
            </w:ins>
          </w:p>
          <w:p w14:paraId="45EC829C" w14:textId="77777777" w:rsidR="000247FE" w:rsidRPr="000247FE" w:rsidRDefault="000247FE" w:rsidP="000247FE">
            <w:pPr>
              <w:pStyle w:val="ListParagraph"/>
              <w:numPr>
                <w:ilvl w:val="0"/>
                <w:numId w:val="1"/>
              </w:numPr>
              <w:cnfStyle w:val="000010100000" w:firstRow="0" w:lastRow="0" w:firstColumn="0" w:lastColumn="0" w:oddVBand="1" w:evenVBand="0" w:oddHBand="1" w:evenHBand="0" w:firstRowFirstColumn="0" w:firstRowLastColumn="0" w:lastRowFirstColumn="0" w:lastRowLastColumn="0"/>
              <w:rPr>
                <w:ins w:id="27" w:author="Eugene Yakovlev" w:date="2015-08-11T11:32:00Z"/>
              </w:rPr>
            </w:pPr>
            <w:ins w:id="28" w:author="Eugene Yakovlev" w:date="2015-08-11T11:32:00Z">
              <w:r w:rsidRPr="000247FE">
                <w:t>On Screen B, the user can see the log entries. They must be ordered by the timestamp (latest first), and they must contain the date (formatted according to the users current locale settings), and the log message.</w:t>
              </w:r>
            </w:ins>
          </w:p>
          <w:p w14:paraId="1D5B751D" w14:textId="77777777" w:rsidR="000247FE" w:rsidRPr="000247FE" w:rsidRDefault="000247FE" w:rsidP="000247FE">
            <w:pPr>
              <w:pStyle w:val="ListParagraph"/>
              <w:numPr>
                <w:ilvl w:val="0"/>
                <w:numId w:val="1"/>
              </w:numPr>
              <w:cnfStyle w:val="000010100000" w:firstRow="0" w:lastRow="0" w:firstColumn="0" w:lastColumn="0" w:oddVBand="1" w:evenVBand="0" w:oddHBand="1" w:evenHBand="0" w:firstRowFirstColumn="0" w:firstRowLastColumn="0" w:lastRowFirstColumn="0" w:lastRowLastColumn="0"/>
              <w:rPr>
                <w:ins w:id="29" w:author="Eugene Yakovlev" w:date="2015-08-11T11:32:00Z"/>
              </w:rPr>
            </w:pPr>
            <w:ins w:id="30" w:author="Eugene Yakovlev" w:date="2015-08-11T11:32:00Z">
              <w:r w:rsidRPr="000247FE">
                <w:t>Switching between these screens must re-populate the values from the server (refresh the lists), but without reloading the whole page.</w:t>
              </w:r>
            </w:ins>
          </w:p>
          <w:p w14:paraId="58A8963A" w14:textId="77777777" w:rsidR="000247FE" w:rsidRPr="000247FE" w:rsidRDefault="000247FE" w:rsidP="000247FE">
            <w:pPr>
              <w:pStyle w:val="ListParagraph"/>
              <w:numPr>
                <w:ilvl w:val="0"/>
                <w:numId w:val="1"/>
              </w:numPr>
              <w:cnfStyle w:val="000010100000" w:firstRow="0" w:lastRow="0" w:firstColumn="0" w:lastColumn="0" w:oddVBand="1" w:evenVBand="0" w:oddHBand="1" w:evenHBand="0" w:firstRowFirstColumn="0" w:firstRowLastColumn="0" w:lastRowFirstColumn="0" w:lastRowLastColumn="0"/>
              <w:rPr>
                <w:ins w:id="31" w:author="Eugene Yakovlev" w:date="2015-08-11T11:32:00Z"/>
              </w:rPr>
            </w:pPr>
            <w:ins w:id="32" w:author="Eugene Yakovlev" w:date="2015-08-11T11:32:00Z">
              <w:r w:rsidRPr="000247FE">
                <w:lastRenderedPageBreak/>
                <w:t>The logging and the products database schemas must be defined in separate Database Contexts and separate Visual Studio projects.</w:t>
              </w:r>
            </w:ins>
          </w:p>
          <w:p w14:paraId="56980DDB" w14:textId="77777777" w:rsidR="000247FE" w:rsidRPr="000247FE" w:rsidRDefault="000247FE" w:rsidP="000247FE">
            <w:pPr>
              <w:pStyle w:val="ListParagraph"/>
              <w:numPr>
                <w:ilvl w:val="0"/>
                <w:numId w:val="1"/>
              </w:numPr>
              <w:cnfStyle w:val="000010100000" w:firstRow="0" w:lastRow="0" w:firstColumn="0" w:lastColumn="0" w:oddVBand="1" w:evenVBand="0" w:oddHBand="1" w:evenHBand="0" w:firstRowFirstColumn="0" w:firstRowLastColumn="0" w:lastRowFirstColumn="0" w:lastRowLastColumn="0"/>
              <w:rPr>
                <w:ins w:id="33" w:author="Eugene Yakovlev" w:date="2015-08-11T11:32:00Z"/>
              </w:rPr>
            </w:pPr>
            <w:ins w:id="34" w:author="Eugene Yakovlev" w:date="2015-08-11T11:32:00Z">
              <w:r w:rsidRPr="000247FE">
                <w:t>The tool can have a startup project (Asp.NET MVC5 project), the domain projects (Logging and Products), and an Extensibility project (class library to define the interfaces).</w:t>
              </w:r>
            </w:ins>
          </w:p>
          <w:p w14:paraId="22585BC8" w14:textId="77777777" w:rsidR="000247FE" w:rsidRPr="000247FE" w:rsidRDefault="000247FE" w:rsidP="000247FE">
            <w:pPr>
              <w:pStyle w:val="ListParagraph"/>
              <w:numPr>
                <w:ilvl w:val="0"/>
                <w:numId w:val="1"/>
              </w:numPr>
              <w:cnfStyle w:val="000010100000" w:firstRow="0" w:lastRow="0" w:firstColumn="0" w:lastColumn="0" w:oddVBand="1" w:evenVBand="0" w:oddHBand="1" w:evenHBand="0" w:firstRowFirstColumn="0" w:firstRowLastColumn="0" w:lastRowFirstColumn="0" w:lastRowLastColumn="0"/>
              <w:rPr>
                <w:ins w:id="35" w:author="Eugene Yakovlev" w:date="2015-08-11T11:32:00Z"/>
              </w:rPr>
            </w:pPr>
            <w:ins w:id="36" w:author="Eugene Yakovlev" w:date="2015-08-11T11:32:00Z">
              <w:r w:rsidRPr="000247FE">
                <w:t xml:space="preserve">The startup project must not have direct reference to the domain projects! It can only reference the Extensibility project. However, it is allowed to add the domain projects to the build dependency of the startup project. Extensibility project cannot have reference to the startup project, nor the domain projects. It can only reference </w:t>
              </w:r>
              <w:proofErr w:type="spellStart"/>
              <w:r w:rsidRPr="000247FE">
                <w:t>NuGet</w:t>
              </w:r>
              <w:proofErr w:type="spellEnd"/>
              <w:r w:rsidRPr="000247FE">
                <w:t xml:space="preserve"> packages and built-in namespaces.</w:t>
              </w:r>
            </w:ins>
          </w:p>
          <w:p w14:paraId="32C5DD9A" w14:textId="77777777" w:rsidR="000247FE" w:rsidRPr="000247FE" w:rsidRDefault="000247FE" w:rsidP="000247FE">
            <w:pPr>
              <w:pStyle w:val="ListParagraph"/>
              <w:numPr>
                <w:ilvl w:val="0"/>
                <w:numId w:val="1"/>
              </w:numPr>
              <w:cnfStyle w:val="000010100000" w:firstRow="0" w:lastRow="0" w:firstColumn="0" w:lastColumn="0" w:oddVBand="1" w:evenVBand="0" w:oddHBand="1" w:evenHBand="0" w:firstRowFirstColumn="0" w:firstRowLastColumn="0" w:lastRowFirstColumn="0" w:lastRowLastColumn="0"/>
              <w:rPr>
                <w:ins w:id="37" w:author="Eugene Yakovlev" w:date="2015-08-11T11:32:00Z"/>
              </w:rPr>
            </w:pPr>
            <w:ins w:id="38" w:author="Eugene Yakovlev" w:date="2015-08-11T11:32:00Z">
              <w:r w:rsidRPr="000247FE">
                <w:t xml:space="preserve">Domain projects must use the repository pattern to manipulate data. The repository interface definitions must take place in the Extensibility project, and the implementation shall be in the corresponding domain project. Each domain project should bind these interfaces in their own </w:t>
              </w:r>
              <w:proofErr w:type="spellStart"/>
              <w:r w:rsidRPr="000247FE">
                <w:t>Ninject</w:t>
              </w:r>
              <w:proofErr w:type="spellEnd"/>
              <w:r w:rsidRPr="000247FE">
                <w:t xml:space="preserve"> module. The startup project can inject these interfaces in the corresponding Controllers. It is allowed to have DTO (Data Transfer Object) classes for products and log entries in the Extensibility project. The repositories must not return entity objects, but DTO objects.</w:t>
              </w:r>
            </w:ins>
          </w:p>
          <w:p w14:paraId="1C6B123E" w14:textId="668E3CA4" w:rsidR="00F80AC6" w:rsidRPr="00E96F6B" w:rsidDel="000247FE" w:rsidRDefault="000247FE" w:rsidP="008E1487">
            <w:pPr>
              <w:pStyle w:val="ListParagraph"/>
              <w:numPr>
                <w:ilvl w:val="0"/>
                <w:numId w:val="1"/>
              </w:numPr>
              <w:cnfStyle w:val="000010100000" w:firstRow="0" w:lastRow="0" w:firstColumn="0" w:lastColumn="0" w:oddVBand="1" w:evenVBand="0" w:oddHBand="1" w:evenHBand="0" w:firstRowFirstColumn="0" w:firstRowLastColumn="0" w:lastRowFirstColumn="0" w:lastRowLastColumn="0"/>
              <w:rPr>
                <w:del w:id="39" w:author="Eugene Yakovlev" w:date="2015-08-11T11:32:00Z"/>
              </w:rPr>
            </w:pPr>
            <w:ins w:id="40" w:author="Eugene Yakovlev" w:date="2015-08-11T11:32:00Z">
              <w:r w:rsidRPr="000247FE">
                <w:t>Client-server data manipulation should be implemented in WebApi2 controllers.</w:t>
              </w:r>
              <w:r w:rsidRPr="00E96F6B" w:rsidDel="000247FE">
                <w:t xml:space="preserve"> </w:t>
              </w:r>
            </w:ins>
            <w:del w:id="41" w:author="Eugene Yakovlev" w:date="2015-08-11T11:32:00Z">
              <w:r w:rsidR="00F80AC6" w:rsidRPr="00E96F6B" w:rsidDel="000247FE">
                <w:delText>Connect to an existing HSQL database.</w:delText>
              </w:r>
            </w:del>
          </w:p>
          <w:p w14:paraId="1C6B123F" w14:textId="33F2CDA8" w:rsidR="00F80AC6" w:rsidRPr="00E96F6B" w:rsidDel="000247FE" w:rsidRDefault="00F80AC6" w:rsidP="008E1487">
            <w:pPr>
              <w:pStyle w:val="ListParagraph"/>
              <w:numPr>
                <w:ilvl w:val="0"/>
                <w:numId w:val="1"/>
              </w:numPr>
              <w:cnfStyle w:val="000010100000" w:firstRow="0" w:lastRow="0" w:firstColumn="0" w:lastColumn="0" w:oddVBand="1" w:evenVBand="0" w:oddHBand="1" w:evenHBand="0" w:firstRowFirstColumn="0" w:firstRowLastColumn="0" w:lastRowFirstColumn="0" w:lastRowLastColumn="0"/>
              <w:rPr>
                <w:del w:id="42" w:author="Eugene Yakovlev" w:date="2015-08-11T11:32:00Z"/>
              </w:rPr>
            </w:pPr>
            <w:del w:id="43" w:author="Eugene Yakovlev" w:date="2015-08-11T11:32:00Z">
              <w:r w:rsidRPr="00E96F6B" w:rsidDel="000247FE">
                <w:delText>Create new file-based HSQL database.</w:delText>
              </w:r>
            </w:del>
          </w:p>
          <w:p w14:paraId="1C6B1240" w14:textId="189C99AE" w:rsidR="00920F6F" w:rsidRPr="00E96F6B" w:rsidDel="000247FE" w:rsidRDefault="00920F6F" w:rsidP="008E1487">
            <w:pPr>
              <w:pStyle w:val="ListParagraph"/>
              <w:numPr>
                <w:ilvl w:val="0"/>
                <w:numId w:val="1"/>
              </w:numPr>
              <w:cnfStyle w:val="000010100000" w:firstRow="0" w:lastRow="0" w:firstColumn="0" w:lastColumn="0" w:oddVBand="1" w:evenVBand="0" w:oddHBand="1" w:evenHBand="0" w:firstRowFirstColumn="0" w:firstRowLastColumn="0" w:lastRowFirstColumn="0" w:lastRowLastColumn="0"/>
              <w:rPr>
                <w:del w:id="44" w:author="Eugene Yakovlev" w:date="2015-08-11T11:32:00Z"/>
              </w:rPr>
            </w:pPr>
            <w:del w:id="45" w:author="Eugene Yakovlev" w:date="2015-08-11T11:32:00Z">
              <w:r w:rsidRPr="00E96F6B" w:rsidDel="000247FE">
                <w:delText>Open file-based HSQL database</w:delText>
              </w:r>
            </w:del>
          </w:p>
          <w:p w14:paraId="1C6B1241" w14:textId="53DFFA33" w:rsidR="00F80AC6" w:rsidRPr="00E96F6B" w:rsidDel="000247FE" w:rsidRDefault="00F80AC6" w:rsidP="008E1487">
            <w:pPr>
              <w:pStyle w:val="ListParagraph"/>
              <w:numPr>
                <w:ilvl w:val="0"/>
                <w:numId w:val="1"/>
              </w:numPr>
              <w:cnfStyle w:val="000010100000" w:firstRow="0" w:lastRow="0" w:firstColumn="0" w:lastColumn="0" w:oddVBand="1" w:evenVBand="0" w:oddHBand="1" w:evenHBand="0" w:firstRowFirstColumn="0" w:firstRowLastColumn="0" w:lastRowFirstColumn="0" w:lastRowLastColumn="0"/>
              <w:rPr>
                <w:del w:id="46" w:author="Eugene Yakovlev" w:date="2015-08-11T11:32:00Z"/>
              </w:rPr>
            </w:pPr>
            <w:del w:id="47" w:author="Eugene Yakovlev" w:date="2015-08-11T11:32:00Z">
              <w:r w:rsidRPr="00E96F6B" w:rsidDel="000247FE">
                <w:delText>Supports both embedded and server modes.</w:delText>
              </w:r>
            </w:del>
          </w:p>
          <w:p w14:paraId="1C6B1242" w14:textId="39299243" w:rsidR="00F80AC6" w:rsidRPr="00E96F6B" w:rsidDel="000247FE" w:rsidRDefault="00F80AC6" w:rsidP="008E1487">
            <w:pPr>
              <w:pStyle w:val="ListParagraph"/>
              <w:numPr>
                <w:ilvl w:val="0"/>
                <w:numId w:val="1"/>
              </w:numPr>
              <w:cnfStyle w:val="000010100000" w:firstRow="0" w:lastRow="0" w:firstColumn="0" w:lastColumn="0" w:oddVBand="1" w:evenVBand="0" w:oddHBand="1" w:evenHBand="0" w:firstRowFirstColumn="0" w:firstRowLastColumn="0" w:lastRowFirstColumn="0" w:lastRowLastColumn="0"/>
              <w:rPr>
                <w:del w:id="48" w:author="Eugene Yakovlev" w:date="2015-08-11T11:32:00Z"/>
              </w:rPr>
            </w:pPr>
            <w:del w:id="49" w:author="Eugene Yakovlev" w:date="2015-08-11T11:32:00Z">
              <w:r w:rsidRPr="00E96F6B" w:rsidDel="000247FE">
                <w:delText>Display database structure and content.</w:delText>
              </w:r>
            </w:del>
          </w:p>
          <w:p w14:paraId="1C6B1243" w14:textId="5509B627" w:rsidR="00F80AC6" w:rsidRPr="00E96F6B" w:rsidDel="000247FE" w:rsidRDefault="00F80AC6" w:rsidP="008E1487">
            <w:pPr>
              <w:pStyle w:val="ListParagraph"/>
              <w:numPr>
                <w:ilvl w:val="0"/>
                <w:numId w:val="1"/>
              </w:numPr>
              <w:cnfStyle w:val="000010100000" w:firstRow="0" w:lastRow="0" w:firstColumn="0" w:lastColumn="0" w:oddVBand="1" w:evenVBand="0" w:oddHBand="1" w:evenHBand="0" w:firstRowFirstColumn="0" w:firstRowLastColumn="0" w:lastRowFirstColumn="0" w:lastRowLastColumn="0"/>
              <w:rPr>
                <w:del w:id="50" w:author="Eugene Yakovlev" w:date="2015-08-11T11:32:00Z"/>
              </w:rPr>
            </w:pPr>
            <w:del w:id="51" w:author="Eugene Yakovlev" w:date="2015-08-11T11:32:00Z">
              <w:r w:rsidRPr="00E96F6B" w:rsidDel="000247FE">
                <w:delText>Execute SQL queries and see results of execution.</w:delText>
              </w:r>
            </w:del>
          </w:p>
          <w:p w14:paraId="1C6B1244" w14:textId="709DEA4E" w:rsidR="00F80AC6" w:rsidRPr="00E96F6B" w:rsidRDefault="00F80AC6" w:rsidP="008E1487">
            <w:pPr>
              <w:pStyle w:val="ListParagraph"/>
              <w:numPr>
                <w:ilvl w:val="0"/>
                <w:numId w:val="1"/>
              </w:numPr>
              <w:cnfStyle w:val="000010100000" w:firstRow="0" w:lastRow="0" w:firstColumn="0" w:lastColumn="0" w:oddVBand="1" w:evenVBand="0" w:oddHBand="1" w:evenHBand="0" w:firstRowFirstColumn="0" w:firstRowLastColumn="0" w:lastRowFirstColumn="0" w:lastRowLastColumn="0"/>
            </w:pPr>
            <w:del w:id="52" w:author="Eugene Yakovlev" w:date="2015-08-11T11:32:00Z">
              <w:r w:rsidRPr="00E96F6B" w:rsidDel="000247FE">
                <w:delText>Should have user-friendly GUI.</w:delText>
              </w:r>
            </w:del>
          </w:p>
          <w:p w14:paraId="1C6B1245" w14:textId="77777777" w:rsidR="00C9271B" w:rsidRPr="00E96F6B" w:rsidRDefault="00C9271B" w:rsidP="00C9271B">
            <w:pPr>
              <w:cnfStyle w:val="000010100000" w:firstRow="0" w:lastRow="0" w:firstColumn="0" w:lastColumn="0" w:oddVBand="1" w:evenVBand="0" w:oddHBand="1" w:evenHBand="0" w:firstRowFirstColumn="0" w:firstRowLastColumn="0" w:lastRowFirstColumn="0" w:lastRowLastColumn="0"/>
              <w:rPr>
                <w:b/>
                <w:u w:val="single"/>
              </w:rPr>
            </w:pPr>
            <w:r w:rsidRPr="00E96F6B">
              <w:rPr>
                <w:b/>
                <w:u w:val="single"/>
              </w:rPr>
              <w:t>Optional</w:t>
            </w:r>
          </w:p>
          <w:p w14:paraId="1C6B1246" w14:textId="71045587" w:rsidR="00C9271B" w:rsidRPr="00E96F6B" w:rsidRDefault="000247FE">
            <w:pPr>
              <w:cnfStyle w:val="000010100000" w:firstRow="0" w:lastRow="0" w:firstColumn="0" w:lastColumn="0" w:oddVBand="1" w:evenVBand="0" w:oddHBand="1" w:evenHBand="0" w:firstRowFirstColumn="0" w:firstRowLastColumn="0" w:lastRowFirstColumn="0" w:lastRowLastColumn="0"/>
              <w:pPrChange w:id="53" w:author="Eugene Yakovlev" w:date="2015-08-11T11:33:00Z">
                <w:pPr>
                  <w:pStyle w:val="ListParagraph"/>
                  <w:numPr>
                    <w:numId w:val="1"/>
                  </w:numPr>
                  <w:ind w:left="720" w:hanging="360"/>
                  <w:cnfStyle w:val="000010100000" w:firstRow="0" w:lastRow="0" w:firstColumn="0" w:lastColumn="0" w:oddVBand="1" w:evenVBand="0" w:oddHBand="1" w:evenHBand="0" w:firstRowFirstColumn="0" w:firstRowLastColumn="0" w:lastRowFirstColumn="0" w:lastRowLastColumn="0"/>
                </w:pPr>
              </w:pPrChange>
            </w:pPr>
            <w:ins w:id="54" w:author="Eugene Yakovlev" w:date="2015-08-11T11:33:00Z">
              <w:r>
                <w:t>NA</w:t>
              </w:r>
            </w:ins>
            <w:del w:id="55" w:author="Eugene Yakovlev" w:date="2015-08-11T11:33:00Z">
              <w:r w:rsidR="00C9271B" w:rsidRPr="00E96F6B" w:rsidDel="000247FE">
                <w:delText>Application responses to any request within 2 seconds and constant load of 100 users</w:delText>
              </w:r>
            </w:del>
          </w:p>
          <w:p w14:paraId="1C6B1247" w14:textId="77777777" w:rsidR="00C9271B" w:rsidRPr="00E96F6B" w:rsidRDefault="00C9271B" w:rsidP="00C9271B">
            <w:pPr>
              <w:cnfStyle w:val="000010100000" w:firstRow="0" w:lastRow="0" w:firstColumn="0" w:lastColumn="0" w:oddVBand="1" w:evenVBand="0" w:oddHBand="1" w:evenHBand="0" w:firstRowFirstColumn="0" w:firstRowLastColumn="0" w:lastRowFirstColumn="0" w:lastRowLastColumn="0"/>
            </w:pPr>
          </w:p>
          <w:p w14:paraId="1C6B1248" w14:textId="77777777" w:rsidR="00F80AC6" w:rsidRPr="00E96F6B" w:rsidRDefault="00F80AC6" w:rsidP="008E1487">
            <w:pPr>
              <w:cnfStyle w:val="000010100000" w:firstRow="0" w:lastRow="0" w:firstColumn="0" w:lastColumn="0" w:oddVBand="1" w:evenVBand="0" w:oddHBand="1" w:evenHBand="0" w:firstRowFirstColumn="0" w:firstRowLastColumn="0" w:lastRowFirstColumn="0" w:lastRowLastColumn="0"/>
              <w:rPr>
                <w:b/>
                <w:u w:val="single"/>
              </w:rPr>
            </w:pPr>
            <w:r w:rsidRPr="00E96F6B">
              <w:rPr>
                <w:b/>
                <w:u w:val="single"/>
              </w:rPr>
              <w:t>Tips</w:t>
            </w:r>
          </w:p>
          <w:p w14:paraId="1C6B1249" w14:textId="3B5259D4" w:rsidR="00F80AC6" w:rsidRPr="00E96F6B" w:rsidRDefault="00F80AC6" w:rsidP="008E1487">
            <w:pPr>
              <w:cnfStyle w:val="000010100000" w:firstRow="0" w:lastRow="0" w:firstColumn="0" w:lastColumn="0" w:oddVBand="1" w:evenVBand="0" w:oddHBand="1" w:evenHBand="0" w:firstRowFirstColumn="0" w:firstRowLastColumn="0" w:lastRowFirstColumn="0" w:lastRowLastColumn="0"/>
            </w:pPr>
            <w:del w:id="56" w:author="Eugene Yakovlev" w:date="2015-08-11T11:33:00Z">
              <w:r w:rsidRPr="00E96F6B" w:rsidDel="000247FE">
                <w:delText>There is a basic database manager for HSQLDB org.hsqldb.util.DatabaseManagerSwing which could be used as a base or API example.</w:delText>
              </w:r>
            </w:del>
            <w:ins w:id="57" w:author="Eugene Yakovlev" w:date="2015-08-11T11:33:00Z">
              <w:r w:rsidR="000247FE">
                <w:t>NA</w:t>
              </w:r>
            </w:ins>
          </w:p>
        </w:tc>
      </w:tr>
      <w:tr w:rsidR="00F80AC6" w:rsidRPr="00E96F6B" w14:paraId="1C6B1258" w14:textId="77777777" w:rsidTr="000247FE">
        <w:tc>
          <w:tcPr>
            <w:cnfStyle w:val="000010000000" w:firstRow="0" w:lastRow="0" w:firstColumn="0" w:lastColumn="0" w:oddVBand="1" w:evenVBand="0" w:oddHBand="0" w:evenHBand="0" w:firstRowFirstColumn="0" w:firstRowLastColumn="0" w:lastRowFirstColumn="0" w:lastRowLastColumn="0"/>
            <w:tcW w:w="252" w:type="pct"/>
            <w:tcPrChange w:id="58" w:author="Eugene Yakovlev" w:date="2015-08-11T11:34:00Z">
              <w:tcPr>
                <w:tcW w:w="167" w:type="pct"/>
              </w:tcPr>
            </w:tcPrChange>
          </w:tcPr>
          <w:p w14:paraId="1C6B124B" w14:textId="77777777" w:rsidR="00F80AC6" w:rsidRPr="00E96F6B" w:rsidRDefault="004C4BB2" w:rsidP="008E1487">
            <w:r w:rsidRPr="00E96F6B">
              <w:lastRenderedPageBreak/>
              <w:t>2</w:t>
            </w:r>
          </w:p>
        </w:tc>
        <w:tc>
          <w:tcPr>
            <w:tcW w:w="787" w:type="pct"/>
            <w:tcPrChange w:id="59" w:author="Eugene Yakovlev" w:date="2015-08-11T11:34:00Z">
              <w:tcPr>
                <w:tcW w:w="872" w:type="pct"/>
                <w:gridSpan w:val="2"/>
              </w:tcPr>
            </w:tcPrChange>
          </w:tcPr>
          <w:p w14:paraId="1C6B124C" w14:textId="77777777" w:rsidR="00F80AC6" w:rsidRPr="00E96F6B" w:rsidRDefault="00F80AC6" w:rsidP="008E1487">
            <w:pPr>
              <w:cnfStyle w:val="000000000000" w:firstRow="0" w:lastRow="0" w:firstColumn="0" w:lastColumn="0" w:oddVBand="0" w:evenVBand="0" w:oddHBand="0" w:evenHBand="0" w:firstRowFirstColumn="0" w:firstRowLastColumn="0" w:lastRowFirstColumn="0" w:lastRowLastColumn="0"/>
            </w:pPr>
            <w:r w:rsidRPr="00E96F6B">
              <w:t>UML Class diagram editor</w:t>
            </w:r>
            <w:r w:rsidR="00427E16" w:rsidRPr="00E96F6B">
              <w:t xml:space="preserve"> (Web-based)</w:t>
            </w:r>
          </w:p>
        </w:tc>
        <w:tc>
          <w:tcPr>
            <w:cnfStyle w:val="000010000000" w:firstRow="0" w:lastRow="0" w:firstColumn="0" w:lastColumn="0" w:oddVBand="1" w:evenVBand="0" w:oddHBand="0" w:evenHBand="0" w:firstRowFirstColumn="0" w:firstRowLastColumn="0" w:lastRowFirstColumn="0" w:lastRowLastColumn="0"/>
            <w:tcW w:w="3961" w:type="pct"/>
            <w:tcPrChange w:id="60" w:author="Eugene Yakovlev" w:date="2015-08-11T11:34:00Z">
              <w:tcPr>
                <w:tcW w:w="3961" w:type="pct"/>
              </w:tcPr>
            </w:tcPrChange>
          </w:tcPr>
          <w:p w14:paraId="1C6B124D" w14:textId="77777777" w:rsidR="00F80AC6" w:rsidRPr="00E96F6B" w:rsidRDefault="00F80AC6" w:rsidP="008E1487">
            <w:pPr>
              <w:rPr>
                <w:b/>
                <w:u w:val="single"/>
              </w:rPr>
            </w:pPr>
            <w:r w:rsidRPr="00E96F6B">
              <w:rPr>
                <w:b/>
                <w:u w:val="single"/>
              </w:rPr>
              <w:t>Overview</w:t>
            </w:r>
          </w:p>
          <w:p w14:paraId="1C6B124E" w14:textId="77777777" w:rsidR="00F80AC6" w:rsidRPr="00E96F6B" w:rsidRDefault="00F80AC6" w:rsidP="008E1487">
            <w:r w:rsidRPr="00E96F6B">
              <w:t>The idea is to implement visual diagram editor that allows to create UML class diagrams and generate source code out of them.</w:t>
            </w:r>
          </w:p>
          <w:p w14:paraId="1C6B124F" w14:textId="77777777" w:rsidR="00F80AC6" w:rsidRPr="00E96F6B" w:rsidRDefault="00F80AC6" w:rsidP="008E1487">
            <w:pPr>
              <w:rPr>
                <w:b/>
                <w:u w:val="single"/>
              </w:rPr>
            </w:pPr>
            <w:r w:rsidRPr="00E96F6B">
              <w:rPr>
                <w:b/>
                <w:u w:val="single"/>
              </w:rPr>
              <w:t>Requirements</w:t>
            </w:r>
          </w:p>
          <w:p w14:paraId="1C6B1250" w14:textId="77777777" w:rsidR="00F80AC6" w:rsidRPr="00E96F6B" w:rsidRDefault="00F80AC6" w:rsidP="008E1487">
            <w:pPr>
              <w:pStyle w:val="ListParagraph"/>
              <w:numPr>
                <w:ilvl w:val="0"/>
                <w:numId w:val="2"/>
              </w:numPr>
            </w:pPr>
            <w:r w:rsidRPr="00E96F6B">
              <w:t>Diagram editor should support all features of UML2 standard class diagram.</w:t>
            </w:r>
          </w:p>
          <w:p w14:paraId="1C6B1251" w14:textId="77777777" w:rsidR="00920F6F" w:rsidRPr="00E96F6B" w:rsidRDefault="00F80AC6" w:rsidP="008E1487">
            <w:pPr>
              <w:pStyle w:val="ListParagraph"/>
              <w:numPr>
                <w:ilvl w:val="0"/>
                <w:numId w:val="2"/>
              </w:numPr>
            </w:pPr>
            <w:r w:rsidRPr="00E96F6B">
              <w:t>Editor is able to create new</w:t>
            </w:r>
            <w:r w:rsidR="00920F6F" w:rsidRPr="00E96F6B">
              <w:t xml:space="preserve"> class diagram.</w:t>
            </w:r>
          </w:p>
          <w:p w14:paraId="1C6B1252" w14:textId="77777777" w:rsidR="00920F6F" w:rsidRPr="00E96F6B" w:rsidRDefault="00920F6F" w:rsidP="008E1487">
            <w:pPr>
              <w:pStyle w:val="ListParagraph"/>
              <w:numPr>
                <w:ilvl w:val="0"/>
                <w:numId w:val="2"/>
              </w:numPr>
            </w:pPr>
            <w:r w:rsidRPr="00E96F6B">
              <w:t>Open existing diagram.</w:t>
            </w:r>
          </w:p>
          <w:p w14:paraId="1C6B1253" w14:textId="77777777" w:rsidR="00920F6F" w:rsidRPr="00E96F6B" w:rsidRDefault="00920F6F" w:rsidP="008E1487">
            <w:pPr>
              <w:pStyle w:val="ListParagraph"/>
              <w:numPr>
                <w:ilvl w:val="0"/>
                <w:numId w:val="2"/>
              </w:numPr>
            </w:pPr>
            <w:r w:rsidRPr="00E96F6B">
              <w:t>Edit existing diagram.</w:t>
            </w:r>
          </w:p>
          <w:p w14:paraId="1C6B1254" w14:textId="77777777" w:rsidR="00F80AC6" w:rsidRPr="00E96F6B" w:rsidRDefault="00920F6F" w:rsidP="008E1487">
            <w:pPr>
              <w:pStyle w:val="ListParagraph"/>
              <w:numPr>
                <w:ilvl w:val="0"/>
                <w:numId w:val="2"/>
              </w:numPr>
            </w:pPr>
            <w:r w:rsidRPr="00E96F6B">
              <w:t>Save diagram to file.</w:t>
            </w:r>
          </w:p>
          <w:p w14:paraId="1C6B1255" w14:textId="77777777" w:rsidR="00920F6F" w:rsidRPr="00E96F6B" w:rsidRDefault="00920F6F" w:rsidP="008E1487">
            <w:pPr>
              <w:pStyle w:val="ListParagraph"/>
              <w:numPr>
                <w:ilvl w:val="0"/>
                <w:numId w:val="2"/>
              </w:numPr>
            </w:pPr>
            <w:r w:rsidRPr="00E96F6B">
              <w:t>Editor should be able to generate created classes and dependencies to Java source code.</w:t>
            </w:r>
          </w:p>
          <w:p w14:paraId="1C6B1256" w14:textId="77777777" w:rsidR="00390B88" w:rsidRPr="00E96F6B" w:rsidRDefault="00390B88" w:rsidP="00390B88">
            <w:pPr>
              <w:pStyle w:val="ListParagraph"/>
              <w:numPr>
                <w:ilvl w:val="0"/>
                <w:numId w:val="2"/>
              </w:numPr>
            </w:pPr>
            <w:r w:rsidRPr="00E96F6B">
              <w:t xml:space="preserve">Optional: Editor should be able to export diagrams into </w:t>
            </w:r>
            <w:r w:rsidR="00F80AC6" w:rsidRPr="00E96F6B">
              <w:t>image format</w:t>
            </w:r>
            <w:r w:rsidRPr="00E96F6B">
              <w:t>.</w:t>
            </w:r>
          </w:p>
          <w:p w14:paraId="1C6B1257" w14:textId="77777777" w:rsidR="00F80AC6" w:rsidRPr="00E96F6B" w:rsidRDefault="00F80AC6" w:rsidP="00920F6F">
            <w:pPr>
              <w:ind w:left="360"/>
            </w:pPr>
          </w:p>
        </w:tc>
      </w:tr>
      <w:tr w:rsidR="00E7743C" w:rsidRPr="00E96F6B" w14:paraId="36B540F3" w14:textId="77777777" w:rsidTr="000247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2" w:type="pct"/>
            <w:tcPrChange w:id="61" w:author="Eugene Yakovlev" w:date="2015-08-11T11:34:00Z">
              <w:tcPr>
                <w:tcW w:w="167" w:type="pct"/>
              </w:tcPr>
            </w:tcPrChange>
          </w:tcPr>
          <w:p w14:paraId="322CDF2B" w14:textId="43BE33E9" w:rsidR="00E7743C" w:rsidRPr="00E96F6B" w:rsidRDefault="000A67A0" w:rsidP="008E1487">
            <w:pPr>
              <w:cnfStyle w:val="000010100000" w:firstRow="0" w:lastRow="0" w:firstColumn="0" w:lastColumn="0" w:oddVBand="1" w:evenVBand="0" w:oddHBand="1" w:evenHBand="0" w:firstRowFirstColumn="0" w:firstRowLastColumn="0" w:lastRowFirstColumn="0" w:lastRowLastColumn="0"/>
            </w:pPr>
            <w:ins w:id="62" w:author="Microsoft Office User" w:date="2016-10-03T11:30:00Z">
              <w:r>
                <w:t>3</w:t>
              </w:r>
            </w:ins>
          </w:p>
        </w:tc>
        <w:tc>
          <w:tcPr>
            <w:tcW w:w="787" w:type="pct"/>
            <w:tcPrChange w:id="63" w:author="Eugene Yakovlev" w:date="2015-08-11T11:34:00Z">
              <w:tcPr>
                <w:tcW w:w="872" w:type="pct"/>
                <w:gridSpan w:val="2"/>
              </w:tcPr>
            </w:tcPrChange>
          </w:tcPr>
          <w:p w14:paraId="7E7A362E" w14:textId="5FC757A8" w:rsidR="00E7743C" w:rsidRPr="00E96F6B" w:rsidRDefault="00E7743C" w:rsidP="00E7743C">
            <w:pPr>
              <w:cnfStyle w:val="000000100000" w:firstRow="0" w:lastRow="0" w:firstColumn="0" w:lastColumn="0" w:oddVBand="0" w:evenVBand="0" w:oddHBand="1" w:evenHBand="0" w:firstRowFirstColumn="0" w:firstRowLastColumn="0" w:lastRowFirstColumn="0" w:lastRowLastColumn="0"/>
            </w:pPr>
            <w:r>
              <w:t>Mind map</w:t>
            </w:r>
            <w:r w:rsidRPr="00E96F6B">
              <w:t xml:space="preserve"> editor (Web-based)</w:t>
            </w:r>
          </w:p>
        </w:tc>
        <w:tc>
          <w:tcPr>
            <w:cnfStyle w:val="000010000000" w:firstRow="0" w:lastRow="0" w:firstColumn="0" w:lastColumn="0" w:oddVBand="1" w:evenVBand="0" w:oddHBand="0" w:evenHBand="0" w:firstRowFirstColumn="0" w:firstRowLastColumn="0" w:lastRowFirstColumn="0" w:lastRowLastColumn="0"/>
            <w:tcW w:w="3961" w:type="pct"/>
            <w:tcPrChange w:id="64" w:author="Eugene Yakovlev" w:date="2015-08-11T11:34:00Z">
              <w:tcPr>
                <w:tcW w:w="3961" w:type="pct"/>
              </w:tcPr>
            </w:tcPrChange>
          </w:tcPr>
          <w:p w14:paraId="1DE33C56" w14:textId="77777777" w:rsidR="00E7743C" w:rsidRPr="00E96F6B" w:rsidRDefault="00E7743C" w:rsidP="002E6834">
            <w:pPr>
              <w:cnfStyle w:val="000010100000" w:firstRow="0" w:lastRow="0" w:firstColumn="0" w:lastColumn="0" w:oddVBand="1" w:evenVBand="0" w:oddHBand="1" w:evenHBand="0" w:firstRowFirstColumn="0" w:firstRowLastColumn="0" w:lastRowFirstColumn="0" w:lastRowLastColumn="0"/>
              <w:rPr>
                <w:b/>
                <w:u w:val="single"/>
              </w:rPr>
            </w:pPr>
            <w:r w:rsidRPr="00E96F6B">
              <w:rPr>
                <w:b/>
                <w:u w:val="single"/>
              </w:rPr>
              <w:t>Overview</w:t>
            </w:r>
          </w:p>
          <w:p w14:paraId="318E7A65" w14:textId="10DAEAD6" w:rsidR="00E7743C" w:rsidRPr="00E96F6B" w:rsidRDefault="00E7743C" w:rsidP="002E6834">
            <w:pPr>
              <w:cnfStyle w:val="000010100000" w:firstRow="0" w:lastRow="0" w:firstColumn="0" w:lastColumn="0" w:oddVBand="1" w:evenVBand="0" w:oddHBand="1" w:evenHBand="0" w:firstRowFirstColumn="0" w:firstRowLastColumn="0" w:lastRowFirstColumn="0" w:lastRowLastColumn="0"/>
            </w:pPr>
            <w:r w:rsidRPr="00E96F6B">
              <w:t xml:space="preserve">The idea is to implement visual editor that allows creating </w:t>
            </w:r>
            <w:r>
              <w:t>mind maps online</w:t>
            </w:r>
            <w:r w:rsidRPr="00E96F6B">
              <w:t>.</w:t>
            </w:r>
          </w:p>
          <w:p w14:paraId="41FA55A6" w14:textId="77777777" w:rsidR="00E7743C" w:rsidRPr="00E96F6B" w:rsidRDefault="00E7743C" w:rsidP="002E6834">
            <w:pPr>
              <w:cnfStyle w:val="000010100000" w:firstRow="0" w:lastRow="0" w:firstColumn="0" w:lastColumn="0" w:oddVBand="1" w:evenVBand="0" w:oddHBand="1" w:evenHBand="0" w:firstRowFirstColumn="0" w:firstRowLastColumn="0" w:lastRowFirstColumn="0" w:lastRowLastColumn="0"/>
              <w:rPr>
                <w:b/>
                <w:u w:val="single"/>
              </w:rPr>
            </w:pPr>
            <w:r w:rsidRPr="00E96F6B">
              <w:rPr>
                <w:b/>
                <w:u w:val="single"/>
              </w:rPr>
              <w:lastRenderedPageBreak/>
              <w:t>Requirements</w:t>
            </w:r>
          </w:p>
          <w:p w14:paraId="1AEFE945" w14:textId="2571644E" w:rsidR="00E7743C" w:rsidRPr="00E96F6B" w:rsidRDefault="00E7743C" w:rsidP="002E6834">
            <w:pPr>
              <w:pStyle w:val="ListParagraph"/>
              <w:numPr>
                <w:ilvl w:val="0"/>
                <w:numId w:val="2"/>
              </w:numPr>
              <w:cnfStyle w:val="000010100000" w:firstRow="0" w:lastRow="0" w:firstColumn="0" w:lastColumn="0" w:oddVBand="1" w:evenVBand="0" w:oddHBand="1" w:evenHBand="0" w:firstRowFirstColumn="0" w:firstRowLastColumn="0" w:lastRowFirstColumn="0" w:lastRowLastColumn="0"/>
            </w:pPr>
            <w:r w:rsidRPr="00E96F6B">
              <w:t xml:space="preserve">Editor is able to create new </w:t>
            </w:r>
            <w:r>
              <w:t>mind map</w:t>
            </w:r>
            <w:r w:rsidRPr="00E96F6B">
              <w:t>.</w:t>
            </w:r>
          </w:p>
          <w:p w14:paraId="00D4C786" w14:textId="570E6829" w:rsidR="00E7743C" w:rsidRPr="00E96F6B" w:rsidRDefault="00E7743C" w:rsidP="002E6834">
            <w:pPr>
              <w:pStyle w:val="ListParagraph"/>
              <w:numPr>
                <w:ilvl w:val="0"/>
                <w:numId w:val="2"/>
              </w:numPr>
              <w:cnfStyle w:val="000010100000" w:firstRow="0" w:lastRow="0" w:firstColumn="0" w:lastColumn="0" w:oddVBand="1" w:evenVBand="0" w:oddHBand="1" w:evenHBand="0" w:firstRowFirstColumn="0" w:firstRowLastColumn="0" w:lastRowFirstColumn="0" w:lastRowLastColumn="0"/>
            </w:pPr>
            <w:r w:rsidRPr="00E96F6B">
              <w:t xml:space="preserve">Open existing </w:t>
            </w:r>
            <w:r>
              <w:t>mind map</w:t>
            </w:r>
            <w:r w:rsidRPr="00E96F6B">
              <w:t>.</w:t>
            </w:r>
          </w:p>
          <w:p w14:paraId="7DF70FC8" w14:textId="606ECFD6" w:rsidR="00E7743C" w:rsidRDefault="00E7743C" w:rsidP="002E6834">
            <w:pPr>
              <w:pStyle w:val="ListParagraph"/>
              <w:numPr>
                <w:ilvl w:val="0"/>
                <w:numId w:val="2"/>
              </w:numPr>
              <w:cnfStyle w:val="000010100000" w:firstRow="0" w:lastRow="0" w:firstColumn="0" w:lastColumn="0" w:oddVBand="1" w:evenVBand="0" w:oddHBand="1" w:evenHBand="0" w:firstRowFirstColumn="0" w:firstRowLastColumn="0" w:lastRowFirstColumn="0" w:lastRowLastColumn="0"/>
            </w:pPr>
            <w:r w:rsidRPr="00E96F6B">
              <w:t xml:space="preserve">Edit existing </w:t>
            </w:r>
            <w:r>
              <w:t>mind map</w:t>
            </w:r>
            <w:r w:rsidRPr="00E96F6B">
              <w:t>.</w:t>
            </w:r>
            <w:r>
              <w:t xml:space="preserve"> The following items should be supported</w:t>
            </w:r>
          </w:p>
          <w:p w14:paraId="5E50CE90" w14:textId="77777777" w:rsidR="00E7743C" w:rsidRDefault="00E7743C" w:rsidP="00E30FC3">
            <w:pPr>
              <w:pStyle w:val="ListParagraph"/>
              <w:numPr>
                <w:ilvl w:val="1"/>
                <w:numId w:val="2"/>
              </w:numPr>
              <w:cnfStyle w:val="000010100000" w:firstRow="0" w:lastRow="0" w:firstColumn="0" w:lastColumn="0" w:oddVBand="1" w:evenVBand="0" w:oddHBand="1" w:evenHBand="0" w:firstRowFirstColumn="0" w:firstRowLastColumn="0" w:lastRowFirstColumn="0" w:lastRowLastColumn="0"/>
            </w:pPr>
            <w:r>
              <w:t>Nodes/</w:t>
            </w:r>
            <w:proofErr w:type="spellStart"/>
            <w:r>
              <w:t>subnodes</w:t>
            </w:r>
            <w:proofErr w:type="spellEnd"/>
            <w:r>
              <w:t>: add sibling/child</w:t>
            </w:r>
          </w:p>
          <w:p w14:paraId="5D114BDE" w14:textId="77777777" w:rsidR="00E7743C" w:rsidRDefault="00E7743C" w:rsidP="00E30FC3">
            <w:pPr>
              <w:pStyle w:val="ListParagraph"/>
              <w:numPr>
                <w:ilvl w:val="1"/>
                <w:numId w:val="2"/>
              </w:numPr>
              <w:cnfStyle w:val="000010100000" w:firstRow="0" w:lastRow="0" w:firstColumn="0" w:lastColumn="0" w:oddVBand="1" w:evenVBand="0" w:oddHBand="1" w:evenHBand="0" w:firstRowFirstColumn="0" w:firstRowLastColumn="0" w:lastRowFirstColumn="0" w:lastRowLastColumn="0"/>
            </w:pPr>
            <w:r>
              <w:t>Add comment</w:t>
            </w:r>
          </w:p>
          <w:p w14:paraId="2221753C" w14:textId="78EF4A8B" w:rsidR="00E7743C" w:rsidRPr="00E96F6B" w:rsidRDefault="00E7743C" w:rsidP="00E30FC3">
            <w:pPr>
              <w:pStyle w:val="ListParagraph"/>
              <w:numPr>
                <w:ilvl w:val="1"/>
                <w:numId w:val="2"/>
              </w:numPr>
              <w:cnfStyle w:val="000010100000" w:firstRow="0" w:lastRow="0" w:firstColumn="0" w:lastColumn="0" w:oddVBand="1" w:evenVBand="0" w:oddHBand="1" w:evenHBand="0" w:firstRowFirstColumn="0" w:firstRowLastColumn="0" w:lastRowFirstColumn="0" w:lastRowLastColumn="0"/>
            </w:pPr>
            <w:r>
              <w:t>Add marker</w:t>
            </w:r>
          </w:p>
          <w:p w14:paraId="0556D9BA" w14:textId="606ECFD6" w:rsidR="00E7743C" w:rsidRDefault="00E7743C" w:rsidP="002E6834">
            <w:pPr>
              <w:pStyle w:val="ListParagraph"/>
              <w:numPr>
                <w:ilvl w:val="0"/>
                <w:numId w:val="2"/>
              </w:numPr>
              <w:cnfStyle w:val="000010100000" w:firstRow="0" w:lastRow="0" w:firstColumn="0" w:lastColumn="0" w:oddVBand="1" w:evenVBand="0" w:oddHBand="1" w:evenHBand="0" w:firstRowFirstColumn="0" w:firstRowLastColumn="0" w:lastRowFirstColumn="0" w:lastRowLastColumn="0"/>
            </w:pPr>
            <w:r w:rsidRPr="00E96F6B">
              <w:t xml:space="preserve">Save </w:t>
            </w:r>
            <w:r>
              <w:t>mind map</w:t>
            </w:r>
          </w:p>
          <w:p w14:paraId="566E8DAA" w14:textId="325E22EE" w:rsidR="00E7743C" w:rsidRPr="00E96F6B" w:rsidRDefault="00E7743C" w:rsidP="00E7743C">
            <w:pPr>
              <w:pStyle w:val="ListParagraph"/>
              <w:numPr>
                <w:ilvl w:val="0"/>
                <w:numId w:val="2"/>
              </w:numPr>
              <w:cnfStyle w:val="000010100000" w:firstRow="0" w:lastRow="0" w:firstColumn="0" w:lastColumn="0" w:oddVBand="1" w:evenVBand="0" w:oddHBand="1" w:evenHBand="0" w:firstRowFirstColumn="0" w:firstRowLastColumn="0" w:lastRowFirstColumn="0" w:lastRowLastColumn="0"/>
            </w:pPr>
            <w:r>
              <w:t>Export mind map</w:t>
            </w:r>
            <w:r w:rsidRPr="00E96F6B">
              <w:t xml:space="preserve"> to file</w:t>
            </w:r>
            <w:r>
              <w:t xml:space="preserve"> (preferable using one of the standard mind map formats)</w:t>
            </w:r>
            <w:r w:rsidRPr="00E96F6B">
              <w:t>.</w:t>
            </w:r>
          </w:p>
          <w:p w14:paraId="6A3D8E78" w14:textId="77777777" w:rsidR="00E7743C" w:rsidRDefault="00E7743C" w:rsidP="002E6834">
            <w:pPr>
              <w:pStyle w:val="ListParagraph"/>
              <w:numPr>
                <w:ilvl w:val="0"/>
                <w:numId w:val="2"/>
              </w:numPr>
              <w:cnfStyle w:val="000010100000" w:firstRow="0" w:lastRow="0" w:firstColumn="0" w:lastColumn="0" w:oddVBand="1" w:evenVBand="0" w:oddHBand="1" w:evenHBand="0" w:firstRowFirstColumn="0" w:firstRowLastColumn="0" w:lastRowFirstColumn="0" w:lastRowLastColumn="0"/>
            </w:pPr>
            <w:r w:rsidRPr="00E96F6B">
              <w:t>Optional: Editor should be able to export diagrams into image format.</w:t>
            </w:r>
          </w:p>
          <w:p w14:paraId="0F0B9C7A" w14:textId="4B7EB00A" w:rsidR="00E7743C" w:rsidRDefault="00E7743C" w:rsidP="002E6834">
            <w:pPr>
              <w:pStyle w:val="ListParagraph"/>
              <w:numPr>
                <w:ilvl w:val="0"/>
                <w:numId w:val="2"/>
              </w:numPr>
              <w:cnfStyle w:val="000010100000" w:firstRow="0" w:lastRow="0" w:firstColumn="0" w:lastColumn="0" w:oddVBand="1" w:evenVBand="0" w:oddHBand="1" w:evenHBand="0" w:firstRowFirstColumn="0" w:firstRowLastColumn="0" w:lastRowFirstColumn="0" w:lastRowLastColumn="0"/>
            </w:pPr>
            <w:r>
              <w:t>Optional: Support omega-mapping (when map is drawn from both ends)</w:t>
            </w:r>
          </w:p>
          <w:p w14:paraId="5634408E" w14:textId="2D9D6805" w:rsidR="00E7743C" w:rsidRPr="00E96F6B" w:rsidRDefault="00E7743C" w:rsidP="002E6834">
            <w:pPr>
              <w:pStyle w:val="ListParagraph"/>
              <w:numPr>
                <w:ilvl w:val="0"/>
                <w:numId w:val="2"/>
              </w:numPr>
              <w:cnfStyle w:val="000010100000" w:firstRow="0" w:lastRow="0" w:firstColumn="0" w:lastColumn="0" w:oddVBand="1" w:evenVBand="0" w:oddHBand="1" w:evenHBand="0" w:firstRowFirstColumn="0" w:firstRowLastColumn="0" w:lastRowFirstColumn="0" w:lastRowLastColumn="0"/>
            </w:pPr>
            <w:r>
              <w:t>Optional: Apply different styles to the map</w:t>
            </w:r>
          </w:p>
          <w:p w14:paraId="317D8071" w14:textId="77777777" w:rsidR="00E7743C" w:rsidRPr="00E96F6B" w:rsidRDefault="00E7743C" w:rsidP="008E1487">
            <w:pPr>
              <w:cnfStyle w:val="000010100000" w:firstRow="0" w:lastRow="0" w:firstColumn="0" w:lastColumn="0" w:oddVBand="1" w:evenVBand="0" w:oddHBand="1" w:evenHBand="0" w:firstRowFirstColumn="0" w:firstRowLastColumn="0" w:lastRowFirstColumn="0" w:lastRowLastColumn="0"/>
              <w:rPr>
                <w:b/>
                <w:u w:val="single"/>
              </w:rPr>
            </w:pPr>
          </w:p>
        </w:tc>
      </w:tr>
      <w:tr w:rsidR="00E7743C" w:rsidRPr="00E96F6B" w:rsidDel="00700822" w14:paraId="2E1352A0" w14:textId="09193843" w:rsidTr="000247FE">
        <w:trPr>
          <w:del w:id="65" w:author="Microsoft Office User" w:date="2016-10-03T11:16:00Z"/>
        </w:trPr>
        <w:tc>
          <w:tcPr>
            <w:cnfStyle w:val="000010000000" w:firstRow="0" w:lastRow="0" w:firstColumn="0" w:lastColumn="0" w:oddVBand="1" w:evenVBand="0" w:oddHBand="0" w:evenHBand="0" w:firstRowFirstColumn="0" w:firstRowLastColumn="0" w:lastRowFirstColumn="0" w:lastRowLastColumn="0"/>
            <w:tcW w:w="252" w:type="pct"/>
            <w:tcPrChange w:id="66" w:author="Eugene Yakovlev" w:date="2015-08-11T11:34:00Z">
              <w:tcPr>
                <w:tcW w:w="167" w:type="pct"/>
              </w:tcPr>
            </w:tcPrChange>
          </w:tcPr>
          <w:p w14:paraId="481D297B" w14:textId="14433240" w:rsidR="00E7743C" w:rsidRPr="00E96F6B" w:rsidDel="00700822" w:rsidRDefault="00E7743C" w:rsidP="008E1487">
            <w:pPr>
              <w:rPr>
                <w:del w:id="67" w:author="Microsoft Office User" w:date="2016-10-03T11:16:00Z"/>
              </w:rPr>
            </w:pPr>
          </w:p>
        </w:tc>
        <w:tc>
          <w:tcPr>
            <w:tcW w:w="787" w:type="pct"/>
            <w:tcPrChange w:id="68" w:author="Eugene Yakovlev" w:date="2015-08-11T11:34:00Z">
              <w:tcPr>
                <w:tcW w:w="872" w:type="pct"/>
                <w:gridSpan w:val="2"/>
              </w:tcPr>
            </w:tcPrChange>
          </w:tcPr>
          <w:p w14:paraId="21CD3FA8" w14:textId="17F1C6D1" w:rsidR="00E7743C" w:rsidRPr="00E96F6B" w:rsidDel="00700822" w:rsidRDefault="00E7743C" w:rsidP="008E1487">
            <w:pPr>
              <w:cnfStyle w:val="000000000000" w:firstRow="0" w:lastRow="0" w:firstColumn="0" w:lastColumn="0" w:oddVBand="0" w:evenVBand="0" w:oddHBand="0" w:evenHBand="0" w:firstRowFirstColumn="0" w:firstRowLastColumn="0" w:lastRowFirstColumn="0" w:lastRowLastColumn="0"/>
              <w:rPr>
                <w:del w:id="69" w:author="Microsoft Office User" w:date="2016-10-03T11:16:00Z"/>
              </w:rPr>
            </w:pPr>
            <w:del w:id="70" w:author="Microsoft Office User" w:date="2016-10-03T11:16:00Z">
              <w:r w:rsidDel="00700822">
                <w:delText>Current reality tree editor</w:delText>
              </w:r>
            </w:del>
          </w:p>
        </w:tc>
        <w:tc>
          <w:tcPr>
            <w:cnfStyle w:val="000010000000" w:firstRow="0" w:lastRow="0" w:firstColumn="0" w:lastColumn="0" w:oddVBand="1" w:evenVBand="0" w:oddHBand="0" w:evenHBand="0" w:firstRowFirstColumn="0" w:firstRowLastColumn="0" w:lastRowFirstColumn="0" w:lastRowLastColumn="0"/>
            <w:tcW w:w="3961" w:type="pct"/>
            <w:tcPrChange w:id="71" w:author="Eugene Yakovlev" w:date="2015-08-11T11:34:00Z">
              <w:tcPr>
                <w:tcW w:w="3961" w:type="pct"/>
              </w:tcPr>
            </w:tcPrChange>
          </w:tcPr>
          <w:p w14:paraId="63E4B0C5" w14:textId="0B4D2BE6" w:rsidR="00E7743C" w:rsidRPr="00E96F6B" w:rsidDel="00700822" w:rsidRDefault="00E7743C" w:rsidP="00E7743C">
            <w:pPr>
              <w:rPr>
                <w:del w:id="72" w:author="Microsoft Office User" w:date="2016-10-03T11:16:00Z"/>
                <w:b/>
                <w:u w:val="single"/>
              </w:rPr>
            </w:pPr>
            <w:del w:id="73" w:author="Microsoft Office User" w:date="2016-10-03T11:16:00Z">
              <w:r w:rsidRPr="00E96F6B" w:rsidDel="00700822">
                <w:rPr>
                  <w:b/>
                  <w:u w:val="single"/>
                </w:rPr>
                <w:delText>Overview</w:delText>
              </w:r>
            </w:del>
          </w:p>
          <w:p w14:paraId="575E6A27" w14:textId="309F5FC9" w:rsidR="00E7743C" w:rsidRPr="00E96F6B" w:rsidDel="00700822" w:rsidRDefault="00E7743C" w:rsidP="00E7743C">
            <w:pPr>
              <w:rPr>
                <w:del w:id="74" w:author="Microsoft Office User" w:date="2016-10-03T11:16:00Z"/>
              </w:rPr>
            </w:pPr>
            <w:del w:id="75" w:author="Microsoft Office User" w:date="2016-10-03T11:16:00Z">
              <w:r w:rsidRPr="00E96F6B" w:rsidDel="00700822">
                <w:delText xml:space="preserve">The idea is to implement visual editor that allows </w:delText>
              </w:r>
              <w:r w:rsidDel="00700822">
                <w:delText xml:space="preserve">editing </w:delText>
              </w:r>
              <w:r w:rsidR="00640168" w:rsidDel="00700822">
                <w:delText xml:space="preserve">Current Reality Trees (see </w:delText>
              </w:r>
              <w:r w:rsidR="000247FE" w:rsidDel="00700822">
                <w:fldChar w:fldCharType="begin"/>
              </w:r>
              <w:r w:rsidR="000247FE" w:rsidDel="00700822">
                <w:delInstrText xml:space="preserve"> HYPERLINK "http://en.wikipedia.org/wiki/Current_reality_tree_(Theory_of_constraints)" </w:delInstrText>
              </w:r>
              <w:r w:rsidR="000247FE" w:rsidDel="00700822">
                <w:fldChar w:fldCharType="separate"/>
              </w:r>
              <w:r w:rsidR="00640168" w:rsidRPr="00656ACE" w:rsidDel="00700822">
                <w:rPr>
                  <w:rStyle w:val="Hyperlink"/>
                </w:rPr>
                <w:delText>http://en.wikipedia.org/wiki/Current_reality_tree_(Theory_of_constraints)</w:delText>
              </w:r>
              <w:r w:rsidR="000247FE" w:rsidDel="00700822">
                <w:rPr>
                  <w:rStyle w:val="Hyperlink"/>
                </w:rPr>
                <w:fldChar w:fldCharType="end"/>
              </w:r>
              <w:r w:rsidR="00640168" w:rsidDel="00700822">
                <w:delText>)</w:delText>
              </w:r>
              <w:r w:rsidRPr="00E96F6B" w:rsidDel="00700822">
                <w:delText>.</w:delText>
              </w:r>
            </w:del>
          </w:p>
          <w:p w14:paraId="5C1B4C48" w14:textId="12D5AD7A" w:rsidR="00E7743C" w:rsidRPr="00E96F6B" w:rsidDel="00700822" w:rsidRDefault="00E7743C" w:rsidP="00E7743C">
            <w:pPr>
              <w:rPr>
                <w:del w:id="76" w:author="Microsoft Office User" w:date="2016-10-03T11:16:00Z"/>
                <w:b/>
                <w:u w:val="single"/>
              </w:rPr>
            </w:pPr>
            <w:del w:id="77" w:author="Microsoft Office User" w:date="2016-10-03T11:16:00Z">
              <w:r w:rsidRPr="00E96F6B" w:rsidDel="00700822">
                <w:rPr>
                  <w:b/>
                  <w:u w:val="single"/>
                </w:rPr>
                <w:delText>Requirements</w:delText>
              </w:r>
            </w:del>
          </w:p>
          <w:p w14:paraId="1E4A5880" w14:textId="7E88A9A0" w:rsidR="00E7743C" w:rsidDel="00700822" w:rsidRDefault="00E7743C" w:rsidP="00E7743C">
            <w:pPr>
              <w:pStyle w:val="ListParagraph"/>
              <w:numPr>
                <w:ilvl w:val="0"/>
                <w:numId w:val="2"/>
              </w:numPr>
              <w:rPr>
                <w:del w:id="78" w:author="Microsoft Office User" w:date="2016-10-03T11:16:00Z"/>
              </w:rPr>
            </w:pPr>
            <w:del w:id="79" w:author="Microsoft Office User" w:date="2016-10-03T11:16:00Z">
              <w:r w:rsidRPr="00E96F6B" w:rsidDel="00700822">
                <w:delText xml:space="preserve">Editor is able to create new </w:delText>
              </w:r>
              <w:r w:rsidR="00640168" w:rsidDel="00700822">
                <w:delText>CRT</w:delText>
              </w:r>
              <w:r w:rsidRPr="00E96F6B" w:rsidDel="00700822">
                <w:delText>.</w:delText>
              </w:r>
            </w:del>
          </w:p>
          <w:p w14:paraId="4F63F4B1" w14:textId="50F85C44" w:rsidR="00640168" w:rsidDel="00700822" w:rsidRDefault="00640168" w:rsidP="00E7743C">
            <w:pPr>
              <w:pStyle w:val="ListParagraph"/>
              <w:numPr>
                <w:ilvl w:val="0"/>
                <w:numId w:val="2"/>
              </w:numPr>
              <w:rPr>
                <w:del w:id="80" w:author="Microsoft Office User" w:date="2016-10-03T11:16:00Z"/>
              </w:rPr>
            </w:pPr>
            <w:del w:id="81" w:author="Microsoft Office User" w:date="2016-10-03T11:16:00Z">
              <w:r w:rsidDel="00700822">
                <w:delText>Editor is able to open and edit existing CRT</w:delText>
              </w:r>
            </w:del>
          </w:p>
          <w:p w14:paraId="7F49DF60" w14:textId="73CE22CD" w:rsidR="00640168" w:rsidDel="00700822" w:rsidRDefault="00640168" w:rsidP="00E7743C">
            <w:pPr>
              <w:pStyle w:val="ListParagraph"/>
              <w:numPr>
                <w:ilvl w:val="0"/>
                <w:numId w:val="2"/>
              </w:numPr>
              <w:rPr>
                <w:del w:id="82" w:author="Microsoft Office User" w:date="2016-10-03T11:16:00Z"/>
              </w:rPr>
            </w:pPr>
            <w:del w:id="83" w:author="Microsoft Office User" w:date="2016-10-03T11:16:00Z">
              <w:r w:rsidDel="00700822">
                <w:delText>Editor is able to export CRT as an image</w:delText>
              </w:r>
            </w:del>
          </w:p>
          <w:p w14:paraId="04FE8B41" w14:textId="6D1DF8B4" w:rsidR="00640168" w:rsidDel="00700822" w:rsidRDefault="00640168" w:rsidP="00E7743C">
            <w:pPr>
              <w:pStyle w:val="ListParagraph"/>
              <w:numPr>
                <w:ilvl w:val="0"/>
                <w:numId w:val="2"/>
              </w:numPr>
              <w:rPr>
                <w:del w:id="84" w:author="Microsoft Office User" w:date="2016-10-03T11:16:00Z"/>
              </w:rPr>
            </w:pPr>
            <w:del w:id="85" w:author="Microsoft Office User" w:date="2016-10-03T11:16:00Z">
              <w:r w:rsidDel="00700822">
                <w:delText>Editor is able to share (copy an existing CRT into another account)</w:delText>
              </w:r>
            </w:del>
          </w:p>
          <w:p w14:paraId="7F226495" w14:textId="373F9F97" w:rsidR="00640168" w:rsidDel="00700822" w:rsidRDefault="00640168" w:rsidP="00E7743C">
            <w:pPr>
              <w:pStyle w:val="ListParagraph"/>
              <w:numPr>
                <w:ilvl w:val="0"/>
                <w:numId w:val="2"/>
              </w:numPr>
              <w:rPr>
                <w:del w:id="86" w:author="Microsoft Office User" w:date="2016-10-03T11:16:00Z"/>
              </w:rPr>
            </w:pPr>
            <w:del w:id="87" w:author="Microsoft Office User" w:date="2016-10-03T11:16:00Z">
              <w:r w:rsidDel="00700822">
                <w:delText>Optional: Mobile-adopted version</w:delText>
              </w:r>
            </w:del>
          </w:p>
          <w:p w14:paraId="65799B97" w14:textId="3660BD1F" w:rsidR="00640168" w:rsidDel="00700822" w:rsidRDefault="00640168" w:rsidP="00E7743C">
            <w:pPr>
              <w:pStyle w:val="ListParagraph"/>
              <w:numPr>
                <w:ilvl w:val="0"/>
                <w:numId w:val="2"/>
              </w:numPr>
              <w:rPr>
                <w:del w:id="88" w:author="Microsoft Office User" w:date="2016-10-03T11:16:00Z"/>
              </w:rPr>
            </w:pPr>
            <w:del w:id="89" w:author="Microsoft Office User" w:date="2016-10-03T11:16:00Z">
              <w:r w:rsidDel="00700822">
                <w:delText>Optional: Semi-native mobile client (using PhoneGap or similar technology)</w:delText>
              </w:r>
            </w:del>
          </w:p>
          <w:p w14:paraId="5F0D4DCF" w14:textId="6A35C12B" w:rsidR="00640168" w:rsidDel="00700822" w:rsidRDefault="00640168" w:rsidP="00E7743C">
            <w:pPr>
              <w:pStyle w:val="ListParagraph"/>
              <w:numPr>
                <w:ilvl w:val="0"/>
                <w:numId w:val="2"/>
              </w:numPr>
              <w:rPr>
                <w:del w:id="90" w:author="Microsoft Office User" w:date="2016-10-03T11:16:00Z"/>
              </w:rPr>
            </w:pPr>
            <w:del w:id="91" w:author="Microsoft Office User" w:date="2016-10-03T11:16:00Z">
              <w:r w:rsidDel="00700822">
                <w:delText>Optional: Share existing CRT in facebook and/or twitter</w:delText>
              </w:r>
            </w:del>
          </w:p>
          <w:p w14:paraId="65443AB3" w14:textId="6224FAD4" w:rsidR="00640168" w:rsidDel="00700822" w:rsidRDefault="00640168" w:rsidP="00E7743C">
            <w:pPr>
              <w:pStyle w:val="ListParagraph"/>
              <w:numPr>
                <w:ilvl w:val="0"/>
                <w:numId w:val="2"/>
              </w:numPr>
              <w:rPr>
                <w:del w:id="92" w:author="Microsoft Office User" w:date="2016-10-03T11:16:00Z"/>
              </w:rPr>
            </w:pPr>
            <w:del w:id="93" w:author="Microsoft Office User" w:date="2016-10-03T11:16:00Z">
              <w:r w:rsidDel="00700822">
                <w:delText>Optional: Collaboration mode</w:delText>
              </w:r>
            </w:del>
          </w:p>
          <w:p w14:paraId="6559D2AC" w14:textId="7EE6AB65" w:rsidR="00640168" w:rsidDel="00700822" w:rsidRDefault="00640168" w:rsidP="00E30FC3">
            <w:pPr>
              <w:pStyle w:val="ListParagraph"/>
              <w:numPr>
                <w:ilvl w:val="1"/>
                <w:numId w:val="2"/>
              </w:numPr>
              <w:rPr>
                <w:del w:id="94" w:author="Microsoft Office User" w:date="2016-10-03T11:16:00Z"/>
              </w:rPr>
            </w:pPr>
            <w:del w:id="95" w:author="Microsoft Office User" w:date="2016-10-03T11:16:00Z">
              <w:r w:rsidDel="00700822">
                <w:delText>Adding comments and replying on them</w:delText>
              </w:r>
            </w:del>
          </w:p>
          <w:p w14:paraId="478CB622" w14:textId="253F0668" w:rsidR="00640168" w:rsidDel="00700822" w:rsidRDefault="00640168" w:rsidP="00E30FC3">
            <w:pPr>
              <w:pStyle w:val="ListParagraph"/>
              <w:numPr>
                <w:ilvl w:val="1"/>
                <w:numId w:val="2"/>
              </w:numPr>
              <w:rPr>
                <w:del w:id="96" w:author="Microsoft Office User" w:date="2016-10-03T11:16:00Z"/>
              </w:rPr>
            </w:pPr>
            <w:del w:id="97" w:author="Microsoft Office User" w:date="2016-10-03T11:16:00Z">
              <w:r w:rsidDel="00700822">
                <w:delText>Review mode (like MS Office)</w:delText>
              </w:r>
            </w:del>
          </w:p>
          <w:p w14:paraId="526D11B7" w14:textId="6A3C0CB2" w:rsidR="00640168" w:rsidRPr="00E96F6B" w:rsidDel="00700822" w:rsidRDefault="00640168" w:rsidP="00E30FC3">
            <w:pPr>
              <w:pStyle w:val="ListParagraph"/>
              <w:numPr>
                <w:ilvl w:val="1"/>
                <w:numId w:val="2"/>
              </w:numPr>
              <w:rPr>
                <w:del w:id="98" w:author="Microsoft Office User" w:date="2016-10-03T11:16:00Z"/>
              </w:rPr>
            </w:pPr>
            <w:del w:id="99" w:author="Microsoft Office User" w:date="2016-10-03T11:16:00Z">
              <w:r w:rsidDel="00700822">
                <w:delText>Plugin for google hangout</w:delText>
              </w:r>
            </w:del>
          </w:p>
          <w:p w14:paraId="5A0FE00E" w14:textId="1CBFE74D" w:rsidR="00E7743C" w:rsidRPr="00E96F6B" w:rsidDel="00700822" w:rsidRDefault="00E7743C" w:rsidP="008E1487">
            <w:pPr>
              <w:rPr>
                <w:del w:id="100" w:author="Microsoft Office User" w:date="2016-10-03T11:16:00Z"/>
                <w:b/>
                <w:u w:val="single"/>
              </w:rPr>
            </w:pPr>
          </w:p>
        </w:tc>
      </w:tr>
      <w:tr w:rsidR="00E7743C" w:rsidRPr="00E96F6B" w14:paraId="1C6B1267" w14:textId="77777777" w:rsidTr="000247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2" w:type="pct"/>
            <w:tcPrChange w:id="101" w:author="Eugene Yakovlev" w:date="2015-08-11T11:34:00Z">
              <w:tcPr>
                <w:tcW w:w="167" w:type="pct"/>
              </w:tcPr>
            </w:tcPrChange>
          </w:tcPr>
          <w:p w14:paraId="1C6B1259" w14:textId="72DA4A82" w:rsidR="00E7743C" w:rsidRPr="00E96F6B" w:rsidRDefault="000A67A0" w:rsidP="008E1487">
            <w:pPr>
              <w:cnfStyle w:val="000010100000" w:firstRow="0" w:lastRow="0" w:firstColumn="0" w:lastColumn="0" w:oddVBand="1" w:evenVBand="0" w:oddHBand="1" w:evenHBand="0" w:firstRowFirstColumn="0" w:firstRowLastColumn="0" w:lastRowFirstColumn="0" w:lastRowLastColumn="0"/>
            </w:pPr>
            <w:ins w:id="102" w:author="Microsoft Office User" w:date="2016-10-03T11:30:00Z">
              <w:r>
                <w:t>4</w:t>
              </w:r>
            </w:ins>
            <w:del w:id="103" w:author="Microsoft Office User" w:date="2016-10-03T11:16:00Z">
              <w:r w:rsidR="00E7743C" w:rsidRPr="00E96F6B" w:rsidDel="00700822">
                <w:delText>3</w:delText>
              </w:r>
            </w:del>
          </w:p>
        </w:tc>
        <w:tc>
          <w:tcPr>
            <w:tcW w:w="787" w:type="pct"/>
            <w:tcPrChange w:id="104" w:author="Eugene Yakovlev" w:date="2015-08-11T11:34:00Z">
              <w:tcPr>
                <w:tcW w:w="872" w:type="pct"/>
                <w:gridSpan w:val="2"/>
              </w:tcPr>
            </w:tcPrChange>
          </w:tcPr>
          <w:p w14:paraId="1C6B125A" w14:textId="77777777" w:rsidR="00E7743C" w:rsidRPr="00E96F6B" w:rsidRDefault="00E7743C" w:rsidP="008E1487">
            <w:pPr>
              <w:cnfStyle w:val="000000100000" w:firstRow="0" w:lastRow="0" w:firstColumn="0" w:lastColumn="0" w:oddVBand="0" w:evenVBand="0" w:oddHBand="1" w:evenHBand="0" w:firstRowFirstColumn="0" w:firstRowLastColumn="0" w:lastRowFirstColumn="0" w:lastRowLastColumn="0"/>
            </w:pPr>
            <w:r w:rsidRPr="008F5E47">
              <w:t>Course Management System</w:t>
            </w:r>
          </w:p>
        </w:tc>
        <w:tc>
          <w:tcPr>
            <w:cnfStyle w:val="000010000000" w:firstRow="0" w:lastRow="0" w:firstColumn="0" w:lastColumn="0" w:oddVBand="1" w:evenVBand="0" w:oddHBand="0" w:evenHBand="0" w:firstRowFirstColumn="0" w:firstRowLastColumn="0" w:lastRowFirstColumn="0" w:lastRowLastColumn="0"/>
            <w:tcW w:w="3961" w:type="pct"/>
            <w:tcPrChange w:id="105" w:author="Eugene Yakovlev" w:date="2015-08-11T11:34:00Z">
              <w:tcPr>
                <w:tcW w:w="3961" w:type="pct"/>
              </w:tcPr>
            </w:tcPrChange>
          </w:tcPr>
          <w:p w14:paraId="1C6B125B" w14:textId="77777777" w:rsidR="00E7743C" w:rsidRPr="00E96F6B" w:rsidRDefault="00E7743C" w:rsidP="008E1487">
            <w:pPr>
              <w:cnfStyle w:val="000010100000" w:firstRow="0" w:lastRow="0" w:firstColumn="0" w:lastColumn="0" w:oddVBand="1" w:evenVBand="0" w:oddHBand="1" w:evenHBand="0" w:firstRowFirstColumn="0" w:firstRowLastColumn="0" w:lastRowFirstColumn="0" w:lastRowLastColumn="0"/>
              <w:rPr>
                <w:b/>
                <w:u w:val="single"/>
              </w:rPr>
            </w:pPr>
            <w:r w:rsidRPr="00E96F6B">
              <w:rPr>
                <w:b/>
                <w:u w:val="single"/>
              </w:rPr>
              <w:t>Overview</w:t>
            </w:r>
          </w:p>
          <w:p w14:paraId="1C6B125C" w14:textId="77777777" w:rsidR="00E7743C" w:rsidRPr="00E96F6B" w:rsidRDefault="00E7743C" w:rsidP="008E1487">
            <w:pPr>
              <w:cnfStyle w:val="000010100000" w:firstRow="0" w:lastRow="0" w:firstColumn="0" w:lastColumn="0" w:oddVBand="1" w:evenVBand="0" w:oddHBand="1" w:evenHBand="0" w:firstRowFirstColumn="0" w:firstRowLastColumn="0" w:lastRowFirstColumn="0" w:lastRowLastColumn="0"/>
            </w:pPr>
            <w:r w:rsidRPr="00E96F6B">
              <w:t>The task is to develop Web-based application that is dedicated to provide online courses to the students. There are two main roles in the system – Lecturer and Student. Lecturer is able to create new courses (courses consist of lessons with educational materials and questionnaires followed by an exam), keep track of the students’ progress, evaluate examination results and confirm that the course is passed or not. Student is able to subscribe to a particular course and proceed through the education.</w:t>
            </w:r>
          </w:p>
          <w:p w14:paraId="1C6B125D" w14:textId="77777777" w:rsidR="00E7743C" w:rsidRPr="00E96F6B" w:rsidRDefault="00E7743C" w:rsidP="008E1487">
            <w:pPr>
              <w:tabs>
                <w:tab w:val="left" w:pos="2460"/>
              </w:tabs>
              <w:cnfStyle w:val="000010100000" w:firstRow="0" w:lastRow="0" w:firstColumn="0" w:lastColumn="0" w:oddVBand="1" w:evenVBand="0" w:oddHBand="1" w:evenHBand="0" w:firstRowFirstColumn="0" w:firstRowLastColumn="0" w:lastRowFirstColumn="0" w:lastRowLastColumn="0"/>
              <w:rPr>
                <w:b/>
                <w:u w:val="single"/>
              </w:rPr>
            </w:pPr>
            <w:r w:rsidRPr="00E96F6B">
              <w:rPr>
                <w:b/>
                <w:u w:val="single"/>
              </w:rPr>
              <w:t>Requirements</w:t>
            </w:r>
          </w:p>
          <w:p w14:paraId="1C6B125E" w14:textId="77777777" w:rsidR="00E7743C" w:rsidRPr="00E96F6B" w:rsidRDefault="00E7743C" w:rsidP="008E1487">
            <w:pPr>
              <w:pStyle w:val="ListParagraph"/>
              <w:numPr>
                <w:ilvl w:val="0"/>
                <w:numId w:val="3"/>
              </w:numPr>
              <w:cnfStyle w:val="000010100000" w:firstRow="0" w:lastRow="0" w:firstColumn="0" w:lastColumn="0" w:oddVBand="1" w:evenVBand="0" w:oddHBand="1" w:evenHBand="0" w:firstRowFirstColumn="0" w:firstRowLastColumn="0" w:lastRowFirstColumn="0" w:lastRowLastColumn="0"/>
            </w:pPr>
            <w:r w:rsidRPr="00E96F6B">
              <w:t>Lecturer should be able to create new courses, lessons and questionnaires and populate them with the actual data, attach related materials, etc.</w:t>
            </w:r>
          </w:p>
          <w:p w14:paraId="1C6B125F" w14:textId="77777777" w:rsidR="00E7743C" w:rsidRPr="00E96F6B" w:rsidRDefault="00E7743C" w:rsidP="008E1487">
            <w:pPr>
              <w:pStyle w:val="ListParagraph"/>
              <w:numPr>
                <w:ilvl w:val="0"/>
                <w:numId w:val="3"/>
              </w:numPr>
              <w:cnfStyle w:val="000010100000" w:firstRow="0" w:lastRow="0" w:firstColumn="0" w:lastColumn="0" w:oddVBand="1" w:evenVBand="0" w:oddHBand="1" w:evenHBand="0" w:firstRowFirstColumn="0" w:firstRowLastColumn="0" w:lastRowFirstColumn="0" w:lastRowLastColumn="0"/>
            </w:pPr>
            <w:r w:rsidRPr="00E96F6B">
              <w:t xml:space="preserve">There should be an email notification mechanism to notify about system events (subscriptions, progressing, </w:t>
            </w:r>
            <w:proofErr w:type="spellStart"/>
            <w:r w:rsidRPr="00E96F6B">
              <w:t>etc</w:t>
            </w:r>
            <w:proofErr w:type="spellEnd"/>
            <w:r w:rsidRPr="00E96F6B">
              <w:t>).</w:t>
            </w:r>
          </w:p>
          <w:p w14:paraId="1C6B1260" w14:textId="77777777" w:rsidR="00E7743C" w:rsidRPr="00E96F6B" w:rsidRDefault="00E7743C" w:rsidP="008E1487">
            <w:pPr>
              <w:pStyle w:val="ListParagraph"/>
              <w:numPr>
                <w:ilvl w:val="0"/>
                <w:numId w:val="3"/>
              </w:numPr>
              <w:cnfStyle w:val="000010100000" w:firstRow="0" w:lastRow="0" w:firstColumn="0" w:lastColumn="0" w:oddVBand="1" w:evenVBand="0" w:oddHBand="1" w:evenHBand="0" w:firstRowFirstColumn="0" w:firstRowLastColumn="0" w:lastRowFirstColumn="0" w:lastRowLastColumn="0"/>
            </w:pPr>
            <w:r w:rsidRPr="00E96F6B">
              <w:t>Student should be able to subscribe/unsubscribe from a particular course, proceed through the lessons, and pass tests based on the questionnaires.</w:t>
            </w:r>
          </w:p>
          <w:p w14:paraId="1C6B1261" w14:textId="77777777" w:rsidR="00E7743C" w:rsidRPr="00E96F6B" w:rsidRDefault="00E7743C" w:rsidP="008E1487">
            <w:pPr>
              <w:pStyle w:val="ListParagraph"/>
              <w:numPr>
                <w:ilvl w:val="0"/>
                <w:numId w:val="3"/>
              </w:numPr>
              <w:cnfStyle w:val="000010100000" w:firstRow="0" w:lastRow="0" w:firstColumn="0" w:lastColumn="0" w:oddVBand="1" w:evenVBand="0" w:oddHBand="1" w:evenHBand="0" w:firstRowFirstColumn="0" w:firstRowLastColumn="0" w:lastRowFirstColumn="0" w:lastRowLastColumn="0"/>
            </w:pPr>
            <w:r w:rsidRPr="00E96F6B">
              <w:t>Optional: There should be a mark calculation system based on questionnaires results.</w:t>
            </w:r>
          </w:p>
          <w:p w14:paraId="1C6B1262" w14:textId="77777777" w:rsidR="00E7743C" w:rsidRPr="00E96F6B" w:rsidRDefault="00E7743C" w:rsidP="00920F6F">
            <w:pPr>
              <w:pStyle w:val="ListParagraph"/>
              <w:numPr>
                <w:ilvl w:val="0"/>
                <w:numId w:val="3"/>
              </w:numPr>
              <w:cnfStyle w:val="000010100000" w:firstRow="0" w:lastRow="0" w:firstColumn="0" w:lastColumn="0" w:oddVBand="1" w:evenVBand="0" w:oddHBand="1" w:evenHBand="0" w:firstRowFirstColumn="0" w:firstRowLastColumn="0" w:lastRowFirstColumn="0" w:lastRowLastColumn="0"/>
            </w:pPr>
            <w:r w:rsidRPr="00E96F6B">
              <w:t xml:space="preserve">Optional: </w:t>
            </w:r>
            <w:bookmarkStart w:id="106" w:name="_GoBack"/>
            <w:r w:rsidRPr="00E96F6B">
              <w:t>Lecturer should be able to keep track of the students’ progress, reject or accept questionnaires results</w:t>
            </w:r>
            <w:bookmarkEnd w:id="106"/>
            <w:r w:rsidRPr="00E96F6B">
              <w:t>.</w:t>
            </w:r>
          </w:p>
          <w:p w14:paraId="1C6B1263" w14:textId="77777777" w:rsidR="00E7743C" w:rsidRPr="00E96F6B" w:rsidRDefault="00E7743C" w:rsidP="00920F6F">
            <w:pPr>
              <w:pStyle w:val="ListParagraph"/>
              <w:numPr>
                <w:ilvl w:val="0"/>
                <w:numId w:val="3"/>
              </w:numPr>
              <w:cnfStyle w:val="000010100000" w:firstRow="0" w:lastRow="0" w:firstColumn="0" w:lastColumn="0" w:oddVBand="1" w:evenVBand="0" w:oddHBand="1" w:evenHBand="0" w:firstRowFirstColumn="0" w:firstRowLastColumn="0" w:lastRowFirstColumn="0" w:lastRowLastColumn="0"/>
            </w:pPr>
            <w:r w:rsidRPr="00E96F6B">
              <w:t>Optional: There should be a possibility for the participants to communicate, provide and receive feedback, comments, etc.</w:t>
            </w:r>
          </w:p>
          <w:p w14:paraId="1C6B1264" w14:textId="77777777" w:rsidR="00E7743C" w:rsidRPr="00E96F6B" w:rsidRDefault="00E7743C" w:rsidP="00C9271B">
            <w:pPr>
              <w:cnfStyle w:val="000010100000" w:firstRow="0" w:lastRow="0" w:firstColumn="0" w:lastColumn="0" w:oddVBand="1" w:evenVBand="0" w:oddHBand="1" w:evenHBand="0" w:firstRowFirstColumn="0" w:firstRowLastColumn="0" w:lastRowFirstColumn="0" w:lastRowLastColumn="0"/>
              <w:rPr>
                <w:b/>
                <w:u w:val="single"/>
              </w:rPr>
            </w:pPr>
            <w:r w:rsidRPr="00E96F6B">
              <w:rPr>
                <w:b/>
                <w:u w:val="single"/>
              </w:rPr>
              <w:t>Optional</w:t>
            </w:r>
          </w:p>
          <w:p w14:paraId="1C6B1265" w14:textId="77777777" w:rsidR="00E7743C" w:rsidRPr="00E96F6B" w:rsidRDefault="00E7743C" w:rsidP="00920F6F">
            <w:pPr>
              <w:pStyle w:val="ListParagraph"/>
              <w:numPr>
                <w:ilvl w:val="0"/>
                <w:numId w:val="3"/>
              </w:numPr>
              <w:cnfStyle w:val="000010100000" w:firstRow="0" w:lastRow="0" w:firstColumn="0" w:lastColumn="0" w:oddVBand="1" w:evenVBand="0" w:oddHBand="1" w:evenHBand="0" w:firstRowFirstColumn="0" w:firstRowLastColumn="0" w:lastRowFirstColumn="0" w:lastRowLastColumn="0"/>
            </w:pPr>
            <w:r w:rsidRPr="00E96F6B">
              <w:t>Application responses to any request within 2 seconds and constant load of 500 users</w:t>
            </w:r>
          </w:p>
          <w:p w14:paraId="1C6B1266" w14:textId="77777777" w:rsidR="00E7743C" w:rsidRPr="00E96F6B" w:rsidRDefault="00E7743C" w:rsidP="00920F6F">
            <w:pPr>
              <w:pStyle w:val="ListParagraph"/>
              <w:cnfStyle w:val="000010100000" w:firstRow="0" w:lastRow="0" w:firstColumn="0" w:lastColumn="0" w:oddVBand="1" w:evenVBand="0" w:oddHBand="1" w:evenHBand="0" w:firstRowFirstColumn="0" w:firstRowLastColumn="0" w:lastRowFirstColumn="0" w:lastRowLastColumn="0"/>
            </w:pPr>
          </w:p>
        </w:tc>
      </w:tr>
      <w:tr w:rsidR="00E7743C" w:rsidRPr="00E96F6B" w14:paraId="1C6B1274" w14:textId="77777777" w:rsidTr="000247FE">
        <w:tc>
          <w:tcPr>
            <w:cnfStyle w:val="000010000000" w:firstRow="0" w:lastRow="0" w:firstColumn="0" w:lastColumn="0" w:oddVBand="1" w:evenVBand="0" w:oddHBand="0" w:evenHBand="0" w:firstRowFirstColumn="0" w:firstRowLastColumn="0" w:lastRowFirstColumn="0" w:lastRowLastColumn="0"/>
            <w:tcW w:w="252" w:type="pct"/>
            <w:tcPrChange w:id="107" w:author="Eugene Yakovlev" w:date="2015-08-11T11:34:00Z">
              <w:tcPr>
                <w:tcW w:w="167" w:type="pct"/>
              </w:tcPr>
            </w:tcPrChange>
          </w:tcPr>
          <w:p w14:paraId="1C6B1268" w14:textId="5661F255" w:rsidR="00E7743C" w:rsidRPr="00E96F6B" w:rsidRDefault="00E7743C" w:rsidP="008E1487">
            <w:del w:id="108" w:author="Microsoft Office User" w:date="2016-10-03T11:30:00Z">
              <w:r w:rsidRPr="00E96F6B" w:rsidDel="000A67A0">
                <w:lastRenderedPageBreak/>
                <w:delText>4</w:delText>
              </w:r>
            </w:del>
            <w:ins w:id="109" w:author="Microsoft Office User" w:date="2016-10-03T11:30:00Z">
              <w:r w:rsidR="000A67A0">
                <w:t>5</w:t>
              </w:r>
            </w:ins>
          </w:p>
        </w:tc>
        <w:tc>
          <w:tcPr>
            <w:tcW w:w="787" w:type="pct"/>
            <w:tcPrChange w:id="110" w:author="Eugene Yakovlev" w:date="2015-08-11T11:34:00Z">
              <w:tcPr>
                <w:tcW w:w="872" w:type="pct"/>
                <w:gridSpan w:val="2"/>
              </w:tcPr>
            </w:tcPrChange>
          </w:tcPr>
          <w:p w14:paraId="5F2FCD2F" w14:textId="77777777" w:rsidR="00E7743C" w:rsidRDefault="00E7743C" w:rsidP="008E1487">
            <w:pPr>
              <w:cnfStyle w:val="000000000000" w:firstRow="0" w:lastRow="0" w:firstColumn="0" w:lastColumn="0" w:oddVBand="0" w:evenVBand="0" w:oddHBand="0" w:evenHBand="0" w:firstRowFirstColumn="0" w:firstRowLastColumn="0" w:lastRowFirstColumn="0" w:lastRowLastColumn="0"/>
              <w:rPr>
                <w:ins w:id="111" w:author="Microsoft Office User" w:date="2016-10-03T11:23:00Z"/>
              </w:rPr>
            </w:pPr>
            <w:r w:rsidRPr="00E96F6B">
              <w:t>Lecture Scheduling Tool (Web-based)</w:t>
            </w:r>
          </w:p>
          <w:p w14:paraId="1C6B1269" w14:textId="6254391B" w:rsidR="008F5E47" w:rsidRPr="00E96F6B" w:rsidRDefault="008F5E47" w:rsidP="008E1487">
            <w:pPr>
              <w:cnfStyle w:val="000000000000" w:firstRow="0" w:lastRow="0" w:firstColumn="0" w:lastColumn="0" w:oddVBand="0" w:evenVBand="0" w:oddHBand="0" w:evenHBand="0" w:firstRowFirstColumn="0" w:firstRowLastColumn="0" w:lastRowFirstColumn="0" w:lastRowLastColumn="0"/>
            </w:pPr>
            <w:ins w:id="112" w:author="Microsoft Office User" w:date="2016-10-03T11:23:00Z">
              <w:r>
                <w:t>Hard task with a lot of research needed.</w:t>
              </w:r>
            </w:ins>
          </w:p>
        </w:tc>
        <w:tc>
          <w:tcPr>
            <w:cnfStyle w:val="000010000000" w:firstRow="0" w:lastRow="0" w:firstColumn="0" w:lastColumn="0" w:oddVBand="1" w:evenVBand="0" w:oddHBand="0" w:evenHBand="0" w:firstRowFirstColumn="0" w:firstRowLastColumn="0" w:lastRowFirstColumn="0" w:lastRowLastColumn="0"/>
            <w:tcW w:w="3961" w:type="pct"/>
            <w:tcPrChange w:id="113" w:author="Eugene Yakovlev" w:date="2015-08-11T11:34:00Z">
              <w:tcPr>
                <w:tcW w:w="3961" w:type="pct"/>
              </w:tcPr>
            </w:tcPrChange>
          </w:tcPr>
          <w:p w14:paraId="1C6B126A" w14:textId="77777777" w:rsidR="00E7743C" w:rsidRPr="00E96F6B" w:rsidRDefault="00E7743C" w:rsidP="008E1487">
            <w:pPr>
              <w:rPr>
                <w:b/>
                <w:u w:val="single"/>
              </w:rPr>
            </w:pPr>
            <w:r w:rsidRPr="00E96F6B">
              <w:rPr>
                <w:b/>
                <w:u w:val="single"/>
              </w:rPr>
              <w:t>Overview</w:t>
            </w:r>
          </w:p>
          <w:p w14:paraId="1C6B126B" w14:textId="3855A970" w:rsidR="00E7743C" w:rsidRPr="00E96F6B" w:rsidRDefault="00E7743C" w:rsidP="008E1487">
            <w:r w:rsidRPr="00E96F6B">
              <w:t>The task is to create web-based tool that will help school or university to schedule courses and lessons in an optimized way.</w:t>
            </w:r>
            <w:ins w:id="114" w:author="Microsoft Office User" w:date="2016-10-03T11:19:00Z">
              <w:r w:rsidR="008F5E47">
                <w:t xml:space="preserve"> User should be able to load data such as </w:t>
              </w:r>
            </w:ins>
            <w:ins w:id="115" w:author="Microsoft Office User" w:date="2016-10-03T11:20:00Z">
              <w:r w:rsidR="008F5E47">
                <w:t>availability of resources (</w:t>
              </w:r>
            </w:ins>
            <w:ins w:id="116" w:author="Microsoft Office User" w:date="2016-10-03T11:21:00Z">
              <w:r w:rsidR="008F5E47">
                <w:t>lecture halls</w:t>
              </w:r>
            </w:ins>
            <w:ins w:id="117" w:author="Microsoft Office User" w:date="2016-10-03T11:20:00Z">
              <w:r w:rsidR="008F5E47">
                <w:t>, laptops, technics)</w:t>
              </w:r>
            </w:ins>
            <w:ins w:id="118" w:author="Microsoft Office User" w:date="2016-10-03T11:21:00Z">
              <w:r w:rsidR="008F5E47">
                <w:t>, lecturers with some constraints in a schedule (for example some lecturers can train during all time, and some have only mornings or evenings or some time whe</w:t>
              </w:r>
            </w:ins>
            <w:ins w:id="119" w:author="Vasya" w:date="2016-10-03T16:49:00Z">
              <w:r w:rsidR="007B2DA4">
                <w:t>n</w:t>
              </w:r>
            </w:ins>
            <w:ins w:id="120" w:author="Microsoft Office User" w:date="2016-10-03T11:21:00Z">
              <w:del w:id="121" w:author="Vasya" w:date="2016-10-03T16:49:00Z">
                <w:r w:rsidR="008F5E47" w:rsidDel="007B2DA4">
                  <w:delText>y</w:delText>
                </w:r>
              </w:del>
              <w:r w:rsidR="008F5E47">
                <w:t xml:space="preserve"> are busy), and </w:t>
              </w:r>
            </w:ins>
            <w:ins w:id="122" w:author="Microsoft Office User" w:date="2016-10-03T11:22:00Z">
              <w:r w:rsidR="008F5E47">
                <w:t>student</w:t>
              </w:r>
            </w:ins>
            <w:ins w:id="123" w:author="Microsoft Office User" w:date="2016-10-03T11:21:00Z">
              <w:r w:rsidR="008F5E47">
                <w:t xml:space="preserve"> groups with a numbers of needed resources. </w:t>
              </w:r>
            </w:ins>
          </w:p>
          <w:p w14:paraId="1C6B126C" w14:textId="77777777" w:rsidR="00E7743C" w:rsidRPr="00E96F6B" w:rsidRDefault="00E7743C" w:rsidP="008E1487">
            <w:pPr>
              <w:rPr>
                <w:b/>
                <w:u w:val="single"/>
              </w:rPr>
            </w:pPr>
            <w:r w:rsidRPr="00E96F6B">
              <w:rPr>
                <w:b/>
                <w:u w:val="single"/>
              </w:rPr>
              <w:t>Requirements</w:t>
            </w:r>
          </w:p>
          <w:p w14:paraId="60851369" w14:textId="01F46761" w:rsidR="000247FE" w:rsidRDefault="000247FE" w:rsidP="004119B4">
            <w:pPr>
              <w:pStyle w:val="ListParagraph"/>
              <w:numPr>
                <w:ilvl w:val="0"/>
                <w:numId w:val="4"/>
              </w:numPr>
              <w:rPr>
                <w:ins w:id="124" w:author="Eugene Yakovlev" w:date="2015-08-11T11:33:00Z"/>
              </w:rPr>
            </w:pPr>
            <w:ins w:id="125" w:author="Eugene Yakovlev" w:date="2015-08-11T11:33:00Z">
              <w:r>
                <w:t xml:space="preserve">Algorithm should use one of the newest </w:t>
              </w:r>
            </w:ins>
            <w:ins w:id="126" w:author="Microsoft Office User" w:date="2016-10-03T11:20:00Z">
              <w:r w:rsidR="008F5E47">
                <w:t>Artificial Intelligence</w:t>
              </w:r>
            </w:ins>
            <w:ins w:id="127" w:author="Eugene Yakovlev" w:date="2015-08-11T11:33:00Z">
              <w:del w:id="128" w:author="Microsoft Office User" w:date="2016-10-03T11:20:00Z">
                <w:r w:rsidDel="008F5E47">
                  <w:delText>II</w:delText>
                </w:r>
              </w:del>
              <w:r>
                <w:t xml:space="preserve"> algorithms. </w:t>
              </w:r>
            </w:ins>
          </w:p>
          <w:p w14:paraId="1C6B126D" w14:textId="77777777" w:rsidR="00E7743C" w:rsidRPr="00E96F6B" w:rsidRDefault="00E7743C" w:rsidP="004119B4">
            <w:pPr>
              <w:pStyle w:val="ListParagraph"/>
              <w:numPr>
                <w:ilvl w:val="0"/>
                <w:numId w:val="4"/>
              </w:numPr>
            </w:pPr>
            <w:r w:rsidRPr="00E96F6B">
              <w:t>The tool should be able to create and schedule lessons at the specific time in the specific classroom for the concrete group of students in a non-conflict way.</w:t>
            </w:r>
          </w:p>
          <w:p w14:paraId="1C6B126E" w14:textId="77777777" w:rsidR="00E7743C" w:rsidRPr="00E96F6B" w:rsidRDefault="00E7743C" w:rsidP="004119B4">
            <w:pPr>
              <w:pStyle w:val="ListParagraph"/>
              <w:numPr>
                <w:ilvl w:val="0"/>
                <w:numId w:val="4"/>
              </w:numPr>
            </w:pPr>
            <w:r w:rsidRPr="00E96F6B">
              <w:t>The tool should be able to manage student classes (groups) and curriculums and generate corresponding schedule for a particular group, student or lecturer on demand.</w:t>
            </w:r>
          </w:p>
          <w:p w14:paraId="1C6B126F" w14:textId="77777777" w:rsidR="00E7743C" w:rsidRPr="00E96F6B" w:rsidRDefault="00E7743C" w:rsidP="004119B4">
            <w:pPr>
              <w:pStyle w:val="ListParagraph"/>
              <w:numPr>
                <w:ilvl w:val="0"/>
                <w:numId w:val="4"/>
              </w:numPr>
            </w:pPr>
            <w:r w:rsidRPr="00E96F6B">
              <w:t>The tool should provide some means of classroom management, availability and capacity of classrooms, keep track of classrooms assignments, etc.</w:t>
            </w:r>
          </w:p>
          <w:p w14:paraId="1C6B1270" w14:textId="77777777" w:rsidR="00E7743C" w:rsidRPr="00E96F6B" w:rsidRDefault="00E7743C" w:rsidP="004119B4">
            <w:pPr>
              <w:pStyle w:val="ListParagraph"/>
              <w:numPr>
                <w:ilvl w:val="0"/>
                <w:numId w:val="4"/>
              </w:numPr>
            </w:pPr>
            <w:r w:rsidRPr="00E96F6B">
              <w:t>Tool should be able to print to formatted file Lecture Schedule containing: room number, lecturer name, students group, time</w:t>
            </w:r>
          </w:p>
          <w:p w14:paraId="1C6B1271" w14:textId="77777777" w:rsidR="00E7743C" w:rsidRPr="00E96F6B" w:rsidRDefault="00E7743C" w:rsidP="00C9271B">
            <w:pPr>
              <w:rPr>
                <w:b/>
                <w:u w:val="single"/>
              </w:rPr>
            </w:pPr>
            <w:r w:rsidRPr="00E96F6B">
              <w:rPr>
                <w:b/>
                <w:u w:val="single"/>
              </w:rPr>
              <w:t>Optional</w:t>
            </w:r>
          </w:p>
          <w:p w14:paraId="1C6B1272" w14:textId="77777777" w:rsidR="00E7743C" w:rsidRPr="00E96F6B" w:rsidRDefault="00E7743C" w:rsidP="004119B4">
            <w:pPr>
              <w:pStyle w:val="ListParagraph"/>
              <w:numPr>
                <w:ilvl w:val="0"/>
                <w:numId w:val="4"/>
              </w:numPr>
            </w:pPr>
            <w:r w:rsidRPr="00E96F6B">
              <w:t>Scheduling and data-retrieval functions should be available via web-service</w:t>
            </w:r>
          </w:p>
          <w:p w14:paraId="1C6B1273" w14:textId="77777777" w:rsidR="00E7743C" w:rsidRPr="00E96F6B" w:rsidRDefault="00E7743C" w:rsidP="00C9271B">
            <w:pPr>
              <w:pStyle w:val="ListParagraph"/>
              <w:numPr>
                <w:ilvl w:val="0"/>
                <w:numId w:val="4"/>
              </w:numPr>
            </w:pPr>
            <w:r w:rsidRPr="00E96F6B">
              <w:t>Web-service responses to any request within 2 seconds and constant load of 500 users</w:t>
            </w:r>
          </w:p>
        </w:tc>
      </w:tr>
      <w:tr w:rsidR="000247FE" w:rsidRPr="00E96F6B" w:rsidDel="008F5E47" w14:paraId="1C6B1280" w14:textId="6E07E71D" w:rsidTr="000247FE">
        <w:trPr>
          <w:cnfStyle w:val="000000100000" w:firstRow="0" w:lastRow="0" w:firstColumn="0" w:lastColumn="0" w:oddVBand="0" w:evenVBand="0" w:oddHBand="1" w:evenHBand="0" w:firstRowFirstColumn="0" w:firstRowLastColumn="0" w:lastRowFirstColumn="0" w:lastRowLastColumn="0"/>
          <w:del w:id="129" w:author="Microsoft Office User" w:date="2016-10-03T11:23:00Z"/>
        </w:trPr>
        <w:tc>
          <w:tcPr>
            <w:cnfStyle w:val="000010000000" w:firstRow="0" w:lastRow="0" w:firstColumn="0" w:lastColumn="0" w:oddVBand="1" w:evenVBand="0" w:oddHBand="0" w:evenHBand="0" w:firstRowFirstColumn="0" w:firstRowLastColumn="0" w:lastRowFirstColumn="0" w:lastRowLastColumn="0"/>
            <w:tcW w:w="252" w:type="pct"/>
            <w:tcPrChange w:id="130" w:author="Eugene Yakovlev" w:date="2015-08-11T11:34:00Z">
              <w:tcPr>
                <w:tcW w:w="167" w:type="pct"/>
              </w:tcPr>
            </w:tcPrChange>
          </w:tcPr>
          <w:p w14:paraId="1C6B1275" w14:textId="14412FF1" w:rsidR="000247FE" w:rsidRPr="00E96F6B" w:rsidDel="008F5E47" w:rsidRDefault="000247FE" w:rsidP="008E1487">
            <w:pPr>
              <w:cnfStyle w:val="000010100000" w:firstRow="0" w:lastRow="0" w:firstColumn="0" w:lastColumn="0" w:oddVBand="1" w:evenVBand="0" w:oddHBand="1" w:evenHBand="0" w:firstRowFirstColumn="0" w:firstRowLastColumn="0" w:lastRowFirstColumn="0" w:lastRowLastColumn="0"/>
              <w:rPr>
                <w:del w:id="131" w:author="Microsoft Office User" w:date="2016-10-03T11:23:00Z"/>
              </w:rPr>
            </w:pPr>
            <w:ins w:id="132" w:author="Eugene Yakovlev" w:date="2015-08-11T11:34:00Z">
              <w:del w:id="133" w:author="Microsoft Office User" w:date="2016-10-03T11:23:00Z">
                <w:r w:rsidRPr="00E96F6B" w:rsidDel="008F5E47">
                  <w:delText>6</w:delText>
                </w:r>
              </w:del>
            </w:ins>
            <w:del w:id="134" w:author="Microsoft Office User" w:date="2016-10-03T11:23:00Z">
              <w:r w:rsidRPr="00E96F6B" w:rsidDel="008F5E47">
                <w:delText>5</w:delText>
              </w:r>
            </w:del>
          </w:p>
        </w:tc>
        <w:tc>
          <w:tcPr>
            <w:tcW w:w="787" w:type="pct"/>
            <w:tcPrChange w:id="135" w:author="Eugene Yakovlev" w:date="2015-08-11T11:34:00Z">
              <w:tcPr>
                <w:tcW w:w="872" w:type="pct"/>
                <w:gridSpan w:val="2"/>
              </w:tcPr>
            </w:tcPrChange>
          </w:tcPr>
          <w:p w14:paraId="1C6B1276" w14:textId="17B484EB" w:rsidR="000247FE" w:rsidRPr="00E96F6B" w:rsidDel="008F5E47" w:rsidRDefault="000247FE" w:rsidP="008E1487">
            <w:pPr>
              <w:cnfStyle w:val="000000100000" w:firstRow="0" w:lastRow="0" w:firstColumn="0" w:lastColumn="0" w:oddVBand="0" w:evenVBand="0" w:oddHBand="1" w:evenHBand="0" w:firstRowFirstColumn="0" w:firstRowLastColumn="0" w:lastRowFirstColumn="0" w:lastRowLastColumn="0"/>
              <w:rPr>
                <w:del w:id="136" w:author="Microsoft Office User" w:date="2016-10-03T11:23:00Z"/>
              </w:rPr>
            </w:pPr>
            <w:ins w:id="137" w:author="Eugene Yakovlev" w:date="2015-08-11T11:34:00Z">
              <w:del w:id="138" w:author="Microsoft Office User" w:date="2016-10-03T11:23:00Z">
                <w:r w:rsidDel="008F5E47">
                  <w:delText xml:space="preserve">Personal </w:delText>
                </w:r>
                <w:r w:rsidRPr="00E96F6B" w:rsidDel="008F5E47">
                  <w:delText>Organizer(Web-based)</w:delText>
                </w:r>
              </w:del>
            </w:ins>
            <w:del w:id="139" w:author="Microsoft Office User" w:date="2016-10-03T11:23:00Z">
              <w:r w:rsidRPr="00E96F6B" w:rsidDel="008F5E47">
                <w:delText>JavaFX or Unity-based platformer game</w:delText>
              </w:r>
            </w:del>
          </w:p>
        </w:tc>
        <w:tc>
          <w:tcPr>
            <w:cnfStyle w:val="000010000000" w:firstRow="0" w:lastRow="0" w:firstColumn="0" w:lastColumn="0" w:oddVBand="1" w:evenVBand="0" w:oddHBand="0" w:evenHBand="0" w:firstRowFirstColumn="0" w:firstRowLastColumn="0" w:lastRowFirstColumn="0" w:lastRowLastColumn="0"/>
            <w:tcW w:w="3961" w:type="pct"/>
            <w:tcPrChange w:id="140" w:author="Eugene Yakovlev" w:date="2015-08-11T11:34:00Z">
              <w:tcPr>
                <w:tcW w:w="3961" w:type="pct"/>
              </w:tcPr>
            </w:tcPrChange>
          </w:tcPr>
          <w:p w14:paraId="31F1985D" w14:textId="035BF867" w:rsidR="000247FE" w:rsidRPr="00E96F6B" w:rsidDel="008F5E47" w:rsidRDefault="000247FE" w:rsidP="008E1487">
            <w:pPr>
              <w:cnfStyle w:val="000010100000" w:firstRow="0" w:lastRow="0" w:firstColumn="0" w:lastColumn="0" w:oddVBand="1" w:evenVBand="0" w:oddHBand="1" w:evenHBand="0" w:firstRowFirstColumn="0" w:firstRowLastColumn="0" w:lastRowFirstColumn="0" w:lastRowLastColumn="0"/>
              <w:rPr>
                <w:ins w:id="141" w:author="Eugene Yakovlev" w:date="2015-08-11T11:34:00Z"/>
                <w:del w:id="142" w:author="Microsoft Office User" w:date="2016-10-03T11:23:00Z"/>
                <w:b/>
                <w:u w:val="single"/>
              </w:rPr>
            </w:pPr>
            <w:ins w:id="143" w:author="Eugene Yakovlev" w:date="2015-08-11T11:34:00Z">
              <w:del w:id="144" w:author="Microsoft Office User" w:date="2016-10-03T11:23:00Z">
                <w:r w:rsidRPr="00E96F6B" w:rsidDel="008F5E47">
                  <w:rPr>
                    <w:b/>
                    <w:u w:val="single"/>
                  </w:rPr>
                  <w:delText>Overview</w:delText>
                </w:r>
              </w:del>
            </w:ins>
          </w:p>
          <w:p w14:paraId="1C6EF1D1" w14:textId="7A553067" w:rsidR="000247FE" w:rsidRPr="00E96F6B" w:rsidDel="008F5E47" w:rsidRDefault="000247FE" w:rsidP="008E1487">
            <w:pPr>
              <w:cnfStyle w:val="000010100000" w:firstRow="0" w:lastRow="0" w:firstColumn="0" w:lastColumn="0" w:oddVBand="1" w:evenVBand="0" w:oddHBand="1" w:evenHBand="0" w:firstRowFirstColumn="0" w:firstRowLastColumn="0" w:lastRowFirstColumn="0" w:lastRowLastColumn="0"/>
              <w:rPr>
                <w:ins w:id="145" w:author="Eugene Yakovlev" w:date="2015-08-11T11:34:00Z"/>
                <w:del w:id="146" w:author="Microsoft Office User" w:date="2016-10-03T11:23:00Z"/>
              </w:rPr>
            </w:pPr>
            <w:ins w:id="147" w:author="Eugene Yakovlev" w:date="2015-08-11T11:34:00Z">
              <w:del w:id="148" w:author="Microsoft Office User" w:date="2016-10-03T11:23:00Z">
                <w:r w:rsidRPr="00E96F6B" w:rsidDel="008F5E47">
                  <w:delText>Task is to develop an Organizer tool that is able to store personal contacts, notes, events and to-do lists.</w:delText>
                </w:r>
              </w:del>
            </w:ins>
          </w:p>
          <w:p w14:paraId="673FA415" w14:textId="6A93F321" w:rsidR="000247FE" w:rsidRPr="00E96F6B" w:rsidDel="008F5E47" w:rsidRDefault="000247FE" w:rsidP="008E1487">
            <w:pPr>
              <w:cnfStyle w:val="000010100000" w:firstRow="0" w:lastRow="0" w:firstColumn="0" w:lastColumn="0" w:oddVBand="1" w:evenVBand="0" w:oddHBand="1" w:evenHBand="0" w:firstRowFirstColumn="0" w:firstRowLastColumn="0" w:lastRowFirstColumn="0" w:lastRowLastColumn="0"/>
              <w:rPr>
                <w:ins w:id="149" w:author="Eugene Yakovlev" w:date="2015-08-11T11:34:00Z"/>
                <w:del w:id="150" w:author="Microsoft Office User" w:date="2016-10-03T11:23:00Z"/>
                <w:b/>
                <w:u w:val="single"/>
              </w:rPr>
            </w:pPr>
            <w:ins w:id="151" w:author="Eugene Yakovlev" w:date="2015-08-11T11:34:00Z">
              <w:del w:id="152" w:author="Microsoft Office User" w:date="2016-10-03T11:23:00Z">
                <w:r w:rsidRPr="00E96F6B" w:rsidDel="008F5E47">
                  <w:rPr>
                    <w:b/>
                    <w:u w:val="single"/>
                  </w:rPr>
                  <w:delText>Requirements</w:delText>
                </w:r>
              </w:del>
            </w:ins>
          </w:p>
          <w:p w14:paraId="0F86AC92" w14:textId="48E32D6D" w:rsidR="000247FE" w:rsidRPr="00E96F6B" w:rsidDel="008F5E47" w:rsidRDefault="000247FE" w:rsidP="008E1487">
            <w:pPr>
              <w:cnfStyle w:val="000010100000" w:firstRow="0" w:lastRow="0" w:firstColumn="0" w:lastColumn="0" w:oddVBand="1" w:evenVBand="0" w:oddHBand="1" w:evenHBand="0" w:firstRowFirstColumn="0" w:firstRowLastColumn="0" w:lastRowFirstColumn="0" w:lastRowLastColumn="0"/>
              <w:rPr>
                <w:ins w:id="153" w:author="Eugene Yakovlev" w:date="2015-08-11T11:34:00Z"/>
                <w:del w:id="154" w:author="Microsoft Office User" w:date="2016-10-03T11:23:00Z"/>
              </w:rPr>
            </w:pPr>
            <w:ins w:id="155" w:author="Eugene Yakovlev" w:date="2015-08-11T11:34:00Z">
              <w:del w:id="156" w:author="Microsoft Office User" w:date="2016-10-03T11:23:00Z">
                <w:r w:rsidRPr="00E96F6B" w:rsidDel="008F5E47">
                  <w:delText>The program is supposed to have the following functionalities:</w:delText>
                </w:r>
              </w:del>
            </w:ins>
          </w:p>
          <w:p w14:paraId="3C9728F1" w14:textId="4E5292C7" w:rsidR="000247FE" w:rsidRPr="00E96F6B" w:rsidDel="008F5E47" w:rsidRDefault="000247FE" w:rsidP="002D1059">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ins w:id="157" w:author="Eugene Yakovlev" w:date="2015-08-11T11:34:00Z"/>
                <w:del w:id="158" w:author="Microsoft Office User" w:date="2016-10-03T11:23:00Z"/>
              </w:rPr>
            </w:pPr>
            <w:ins w:id="159" w:author="Eugene Yakovlev" w:date="2015-08-11T11:34:00Z">
              <w:del w:id="160" w:author="Microsoft Office User" w:date="2016-10-03T11:23:00Z">
                <w:r w:rsidRPr="00E96F6B" w:rsidDel="008F5E47">
                  <w:delText>Calendar with the ability to track/schedule events.</w:delText>
                </w:r>
              </w:del>
            </w:ins>
          </w:p>
          <w:p w14:paraId="0E0A7F78" w14:textId="50D5B083" w:rsidR="000247FE" w:rsidRPr="00E96F6B" w:rsidDel="008F5E47" w:rsidRDefault="000247FE" w:rsidP="002D1059">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ins w:id="161" w:author="Eugene Yakovlev" w:date="2015-08-11T11:34:00Z"/>
                <w:del w:id="162" w:author="Microsoft Office User" w:date="2016-10-03T11:23:00Z"/>
              </w:rPr>
            </w:pPr>
            <w:ins w:id="163" w:author="Eugene Yakovlev" w:date="2015-08-11T11:34:00Z">
              <w:del w:id="164" w:author="Microsoft Office User" w:date="2016-10-03T11:23:00Z">
                <w:r w:rsidRPr="00E96F6B" w:rsidDel="008F5E47">
                  <w:delText>To-do list with the ability to refer to certain events.</w:delText>
                </w:r>
              </w:del>
            </w:ins>
          </w:p>
          <w:p w14:paraId="43C8D0DF" w14:textId="30E171B9" w:rsidR="000247FE" w:rsidRPr="00E96F6B" w:rsidDel="008F5E47" w:rsidRDefault="000247FE" w:rsidP="002D1059">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ins w:id="165" w:author="Eugene Yakovlev" w:date="2015-08-11T11:34:00Z"/>
                <w:del w:id="166" w:author="Microsoft Office User" w:date="2016-10-03T11:23:00Z"/>
              </w:rPr>
            </w:pPr>
            <w:ins w:id="167" w:author="Eugene Yakovlev" w:date="2015-08-11T11:34:00Z">
              <w:del w:id="168" w:author="Microsoft Office User" w:date="2016-10-03T11:23:00Z">
                <w:r w:rsidRPr="00E96F6B" w:rsidDel="008F5E47">
                  <w:delText>Tree structured notes organizer with tags and search support.</w:delText>
                </w:r>
              </w:del>
            </w:ins>
          </w:p>
          <w:p w14:paraId="0A01D049" w14:textId="1F4EDB0F" w:rsidR="000247FE" w:rsidRPr="00E96F6B" w:rsidDel="008F5E47" w:rsidRDefault="000247FE" w:rsidP="002D1059">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ins w:id="169" w:author="Eugene Yakovlev" w:date="2015-08-11T11:34:00Z"/>
                <w:del w:id="170" w:author="Microsoft Office User" w:date="2016-10-03T11:23:00Z"/>
              </w:rPr>
            </w:pPr>
            <w:ins w:id="171" w:author="Eugene Yakovlev" w:date="2015-08-11T11:34:00Z">
              <w:del w:id="172" w:author="Microsoft Office User" w:date="2016-10-03T11:23:00Z">
                <w:r w:rsidRPr="00E96F6B" w:rsidDel="008F5E47">
                  <w:delText>List of contacts.</w:delText>
                </w:r>
              </w:del>
            </w:ins>
          </w:p>
          <w:p w14:paraId="02A028C3" w14:textId="2F3695C8" w:rsidR="000247FE" w:rsidRPr="00E96F6B" w:rsidDel="008F5E47" w:rsidRDefault="000247FE" w:rsidP="002D1059">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ins w:id="173" w:author="Eugene Yakovlev" w:date="2015-08-11T11:34:00Z"/>
                <w:del w:id="174" w:author="Microsoft Office User" w:date="2016-10-03T11:23:00Z"/>
              </w:rPr>
            </w:pPr>
            <w:ins w:id="175" w:author="Eugene Yakovlev" w:date="2015-08-11T11:34:00Z">
              <w:del w:id="176" w:author="Microsoft Office User" w:date="2016-10-03T11:23:00Z">
                <w:r w:rsidRPr="00E96F6B" w:rsidDel="008F5E47">
                  <w:delText xml:space="preserve">The feature to notify about events. </w:delText>
                </w:r>
              </w:del>
            </w:ins>
          </w:p>
          <w:p w14:paraId="554862B5" w14:textId="5C1CF07F" w:rsidR="000247FE" w:rsidRPr="00E96F6B" w:rsidDel="008F5E47" w:rsidRDefault="000247FE" w:rsidP="002D1059">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ins w:id="177" w:author="Eugene Yakovlev" w:date="2015-08-11T11:34:00Z"/>
                <w:del w:id="178" w:author="Microsoft Office User" w:date="2016-10-03T11:23:00Z"/>
              </w:rPr>
            </w:pPr>
            <w:ins w:id="179" w:author="Eugene Yakovlev" w:date="2015-08-11T11:34:00Z">
              <w:del w:id="180" w:author="Microsoft Office User" w:date="2016-10-03T11:23:00Z">
                <w:r w:rsidRPr="00E96F6B" w:rsidDel="008F5E47">
                  <w:delText>Password protection for the calendars and to-do lists</w:delText>
                </w:r>
              </w:del>
            </w:ins>
          </w:p>
          <w:p w14:paraId="54FF977E" w14:textId="5D4325FB" w:rsidR="000247FE" w:rsidRPr="00E96F6B" w:rsidDel="008F5E47" w:rsidRDefault="000247FE" w:rsidP="002D1059">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ins w:id="181" w:author="Eugene Yakovlev" w:date="2015-08-11T11:34:00Z"/>
                <w:del w:id="182" w:author="Microsoft Office User" w:date="2016-10-03T11:23:00Z"/>
              </w:rPr>
            </w:pPr>
            <w:ins w:id="183" w:author="Eugene Yakovlev" w:date="2015-08-11T11:34:00Z">
              <w:del w:id="184" w:author="Microsoft Office User" w:date="2016-10-03T11:23:00Z">
                <w:r w:rsidRPr="00E96F6B" w:rsidDel="008F5E47">
                  <w:delText xml:space="preserve">Multiuser calendars and to-do lists </w:delText>
                </w:r>
              </w:del>
            </w:ins>
          </w:p>
          <w:p w14:paraId="6C63902B" w14:textId="7414F2F6" w:rsidR="000247FE" w:rsidRPr="00E96F6B" w:rsidDel="008F5E47" w:rsidRDefault="000247FE" w:rsidP="00C9271B">
            <w:pPr>
              <w:cnfStyle w:val="000010100000" w:firstRow="0" w:lastRow="0" w:firstColumn="0" w:lastColumn="0" w:oddVBand="1" w:evenVBand="0" w:oddHBand="1" w:evenHBand="0" w:firstRowFirstColumn="0" w:firstRowLastColumn="0" w:lastRowFirstColumn="0" w:lastRowLastColumn="0"/>
              <w:rPr>
                <w:ins w:id="185" w:author="Eugene Yakovlev" w:date="2015-08-11T11:34:00Z"/>
                <w:del w:id="186" w:author="Microsoft Office User" w:date="2016-10-03T11:23:00Z"/>
                <w:b/>
              </w:rPr>
            </w:pPr>
            <w:ins w:id="187" w:author="Eugene Yakovlev" w:date="2015-08-11T11:34:00Z">
              <w:del w:id="188" w:author="Microsoft Office User" w:date="2016-10-03T11:23:00Z">
                <w:r w:rsidRPr="00E96F6B" w:rsidDel="008F5E47">
                  <w:rPr>
                    <w:b/>
                  </w:rPr>
                  <w:delText>Optional</w:delText>
                </w:r>
              </w:del>
            </w:ins>
          </w:p>
          <w:p w14:paraId="429EA1D4" w14:textId="62B9ACF8" w:rsidR="000247FE" w:rsidRPr="00E96F6B" w:rsidDel="008F5E47" w:rsidRDefault="000247FE" w:rsidP="002D1059">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ins w:id="189" w:author="Eugene Yakovlev" w:date="2015-08-11T11:34:00Z"/>
                <w:del w:id="190" w:author="Microsoft Office User" w:date="2016-10-03T11:23:00Z"/>
              </w:rPr>
            </w:pPr>
            <w:ins w:id="191" w:author="Eugene Yakovlev" w:date="2015-08-11T11:34:00Z">
              <w:del w:id="192" w:author="Microsoft Office User" w:date="2016-10-03T11:23:00Z">
                <w:r w:rsidRPr="00E96F6B" w:rsidDel="008F5E47">
                  <w:delText>Web-service responses to any request within 2 seconds and constant load of 100 users</w:delText>
                </w:r>
              </w:del>
            </w:ins>
          </w:p>
          <w:p w14:paraId="1C6B1277" w14:textId="082D8BA0" w:rsidR="000247FE" w:rsidRPr="00E96F6B" w:rsidDel="008F5E47" w:rsidRDefault="000247FE" w:rsidP="008E1487">
            <w:pPr>
              <w:cnfStyle w:val="000010100000" w:firstRow="0" w:lastRow="0" w:firstColumn="0" w:lastColumn="0" w:oddVBand="1" w:evenVBand="0" w:oddHBand="1" w:evenHBand="0" w:firstRowFirstColumn="0" w:firstRowLastColumn="0" w:lastRowFirstColumn="0" w:lastRowLastColumn="0"/>
              <w:rPr>
                <w:del w:id="193" w:author="Microsoft Office User" w:date="2016-10-03T11:23:00Z"/>
                <w:b/>
                <w:u w:val="single"/>
              </w:rPr>
            </w:pPr>
            <w:del w:id="194" w:author="Microsoft Office User" w:date="2016-10-03T11:23:00Z">
              <w:r w:rsidRPr="00E96F6B" w:rsidDel="008F5E47">
                <w:rPr>
                  <w:b/>
                  <w:u w:val="single"/>
                </w:rPr>
                <w:delText>Overview</w:delText>
              </w:r>
            </w:del>
          </w:p>
          <w:p w14:paraId="1C6B1278" w14:textId="03562763" w:rsidR="000247FE" w:rsidRPr="00E96F6B" w:rsidDel="008F5E47" w:rsidRDefault="000247FE" w:rsidP="008E1487">
            <w:pPr>
              <w:cnfStyle w:val="000010100000" w:firstRow="0" w:lastRow="0" w:firstColumn="0" w:lastColumn="0" w:oddVBand="1" w:evenVBand="0" w:oddHBand="1" w:evenHBand="0" w:firstRowFirstColumn="0" w:firstRowLastColumn="0" w:lastRowFirstColumn="0" w:lastRowLastColumn="0"/>
              <w:rPr>
                <w:del w:id="195" w:author="Microsoft Office User" w:date="2016-10-03T11:23:00Z"/>
              </w:rPr>
            </w:pPr>
            <w:del w:id="196" w:author="Microsoft Office User" w:date="2016-10-03T11:23:00Z">
              <w:r w:rsidRPr="00E96F6B" w:rsidDel="008F5E47">
                <w:delText>Task idea is to develop a simple platformer game using chosen technology. Gameplay ideas appreciated. Sigma symbolics in game - highly appreciated</w:delText>
              </w:r>
              <w:r w:rsidDel="008F5E47">
                <w:delText>.</w:delText>
              </w:r>
            </w:del>
          </w:p>
          <w:p w14:paraId="1C6B1279" w14:textId="1B31AEAC" w:rsidR="000247FE" w:rsidRPr="00E96F6B" w:rsidDel="008F5E47" w:rsidRDefault="000247FE" w:rsidP="008E1487">
            <w:pPr>
              <w:cnfStyle w:val="000010100000" w:firstRow="0" w:lastRow="0" w:firstColumn="0" w:lastColumn="0" w:oddVBand="1" w:evenVBand="0" w:oddHBand="1" w:evenHBand="0" w:firstRowFirstColumn="0" w:firstRowLastColumn="0" w:lastRowFirstColumn="0" w:lastRowLastColumn="0"/>
              <w:rPr>
                <w:del w:id="197" w:author="Microsoft Office User" w:date="2016-10-03T11:23:00Z"/>
                <w:b/>
                <w:u w:val="single"/>
              </w:rPr>
            </w:pPr>
            <w:del w:id="198" w:author="Microsoft Office User" w:date="2016-10-03T11:23:00Z">
              <w:r w:rsidRPr="00E96F6B" w:rsidDel="008F5E47">
                <w:rPr>
                  <w:b/>
                  <w:u w:val="single"/>
                </w:rPr>
                <w:delText>Requirements</w:delText>
              </w:r>
            </w:del>
          </w:p>
          <w:p w14:paraId="1C6B127A" w14:textId="5C06CEAE" w:rsidR="000247FE" w:rsidRPr="00E96F6B" w:rsidDel="008F5E47" w:rsidRDefault="000247FE" w:rsidP="006526F1">
            <w:pPr>
              <w:pStyle w:val="ListParagraph"/>
              <w:numPr>
                <w:ilvl w:val="0"/>
                <w:numId w:val="5"/>
              </w:numPr>
              <w:cnfStyle w:val="000010100000" w:firstRow="0" w:lastRow="0" w:firstColumn="0" w:lastColumn="0" w:oddVBand="1" w:evenVBand="0" w:oddHBand="1" w:evenHBand="0" w:firstRowFirstColumn="0" w:firstRowLastColumn="0" w:lastRowFirstColumn="0" w:lastRowLastColumn="0"/>
              <w:rPr>
                <w:del w:id="199" w:author="Microsoft Office User" w:date="2016-10-03T11:23:00Z"/>
              </w:rPr>
            </w:pPr>
            <w:del w:id="200" w:author="Microsoft Office User" w:date="2016-10-03T11:23:00Z">
              <w:r w:rsidRPr="00E96F6B" w:rsidDel="008F5E47">
                <w:delText>Gamer registration and score calculation mechanism.</w:delText>
              </w:r>
            </w:del>
          </w:p>
          <w:p w14:paraId="1C6B127B" w14:textId="0C33CD05" w:rsidR="000247FE" w:rsidRPr="00E96F6B" w:rsidDel="008F5E47" w:rsidRDefault="000247FE" w:rsidP="006526F1">
            <w:pPr>
              <w:pStyle w:val="ListParagraph"/>
              <w:numPr>
                <w:ilvl w:val="0"/>
                <w:numId w:val="5"/>
              </w:numPr>
              <w:cnfStyle w:val="000010100000" w:firstRow="0" w:lastRow="0" w:firstColumn="0" w:lastColumn="0" w:oddVBand="1" w:evenVBand="0" w:oddHBand="1" w:evenHBand="0" w:firstRowFirstColumn="0" w:firstRowLastColumn="0" w:lastRowFirstColumn="0" w:lastRowLastColumn="0"/>
              <w:rPr>
                <w:del w:id="201" w:author="Microsoft Office User" w:date="2016-10-03T11:23:00Z"/>
              </w:rPr>
            </w:pPr>
            <w:del w:id="202" w:author="Microsoft Office User" w:date="2016-10-03T11:23:00Z">
              <w:r w:rsidRPr="00E96F6B" w:rsidDel="008F5E47">
                <w:delText>Several levels with design and increasing complexity.</w:delText>
              </w:r>
            </w:del>
          </w:p>
          <w:p w14:paraId="1C6B127C" w14:textId="33C14E8A" w:rsidR="000247FE" w:rsidRPr="00E96F6B" w:rsidDel="008F5E47" w:rsidRDefault="000247FE" w:rsidP="006526F1">
            <w:pPr>
              <w:pStyle w:val="ListParagraph"/>
              <w:numPr>
                <w:ilvl w:val="0"/>
                <w:numId w:val="5"/>
              </w:numPr>
              <w:cnfStyle w:val="000010100000" w:firstRow="0" w:lastRow="0" w:firstColumn="0" w:lastColumn="0" w:oddVBand="1" w:evenVBand="0" w:oddHBand="1" w:evenHBand="0" w:firstRowFirstColumn="0" w:firstRowLastColumn="0" w:lastRowFirstColumn="0" w:lastRowLastColumn="0"/>
              <w:rPr>
                <w:del w:id="203" w:author="Microsoft Office User" w:date="2016-10-03T11:23:00Z"/>
              </w:rPr>
            </w:pPr>
            <w:del w:id="204" w:author="Microsoft Office User" w:date="2016-10-03T11:23:00Z">
              <w:r w:rsidRPr="00E96F6B" w:rsidDel="008F5E47">
                <w:delText>Boss fight.</w:delText>
              </w:r>
            </w:del>
          </w:p>
          <w:p w14:paraId="1C6B127D" w14:textId="19EEDDD3" w:rsidR="000247FE" w:rsidRPr="00E96F6B" w:rsidDel="008F5E47" w:rsidRDefault="000247FE" w:rsidP="006526F1">
            <w:pPr>
              <w:pStyle w:val="ListParagraph"/>
              <w:numPr>
                <w:ilvl w:val="0"/>
                <w:numId w:val="5"/>
              </w:numPr>
              <w:cnfStyle w:val="000010100000" w:firstRow="0" w:lastRow="0" w:firstColumn="0" w:lastColumn="0" w:oddVBand="1" w:evenVBand="0" w:oddHBand="1" w:evenHBand="0" w:firstRowFirstColumn="0" w:firstRowLastColumn="0" w:lastRowFirstColumn="0" w:lastRowLastColumn="0"/>
              <w:rPr>
                <w:del w:id="205" w:author="Microsoft Office User" w:date="2016-10-03T11:23:00Z"/>
              </w:rPr>
            </w:pPr>
            <w:del w:id="206" w:author="Microsoft Office User" w:date="2016-10-03T11:23:00Z">
              <w:r w:rsidRPr="00E96F6B" w:rsidDel="008F5E47">
                <w:delText>Web-based scores table with the list of best gamers.</w:delText>
              </w:r>
            </w:del>
          </w:p>
          <w:p w14:paraId="1C6B127E" w14:textId="7BC0AB62" w:rsidR="000247FE" w:rsidRPr="00E96F6B" w:rsidDel="008F5E47" w:rsidRDefault="000247FE" w:rsidP="00C9271B">
            <w:pPr>
              <w:cnfStyle w:val="000010100000" w:firstRow="0" w:lastRow="0" w:firstColumn="0" w:lastColumn="0" w:oddVBand="1" w:evenVBand="0" w:oddHBand="1" w:evenHBand="0" w:firstRowFirstColumn="0" w:firstRowLastColumn="0" w:lastRowFirstColumn="0" w:lastRowLastColumn="0"/>
              <w:rPr>
                <w:del w:id="207" w:author="Microsoft Office User" w:date="2016-10-03T11:23:00Z"/>
                <w:b/>
                <w:u w:val="single"/>
              </w:rPr>
            </w:pPr>
            <w:del w:id="208" w:author="Microsoft Office User" w:date="2016-10-03T11:23:00Z">
              <w:r w:rsidRPr="00E96F6B" w:rsidDel="008F5E47">
                <w:rPr>
                  <w:b/>
                  <w:u w:val="single"/>
                </w:rPr>
                <w:delText>Optional</w:delText>
              </w:r>
            </w:del>
          </w:p>
          <w:p w14:paraId="1C6B127F" w14:textId="0EE47923" w:rsidR="000247FE" w:rsidRPr="00E96F6B" w:rsidDel="008F5E47" w:rsidRDefault="000247FE" w:rsidP="00E403BE">
            <w:pPr>
              <w:pStyle w:val="ListParagraph"/>
              <w:numPr>
                <w:ilvl w:val="0"/>
                <w:numId w:val="5"/>
              </w:numPr>
              <w:cnfStyle w:val="000010100000" w:firstRow="0" w:lastRow="0" w:firstColumn="0" w:lastColumn="0" w:oddVBand="1" w:evenVBand="0" w:oddHBand="1" w:evenHBand="0" w:firstRowFirstColumn="0" w:firstRowLastColumn="0" w:lastRowFirstColumn="0" w:lastRowLastColumn="0"/>
              <w:rPr>
                <w:del w:id="209" w:author="Microsoft Office User" w:date="2016-10-03T11:23:00Z"/>
              </w:rPr>
            </w:pPr>
            <w:del w:id="210" w:author="Microsoft Office User" w:date="2016-10-03T11:23:00Z">
              <w:r w:rsidRPr="00E96F6B" w:rsidDel="008F5E47">
                <w:delText>Web-application responses to any request within 2 seconds and constant load of 1000 users</w:delText>
              </w:r>
            </w:del>
          </w:p>
        </w:tc>
      </w:tr>
      <w:tr w:rsidR="000247FE" w:rsidRPr="00E96F6B" w:rsidDel="008F5E47" w14:paraId="1C6B1291" w14:textId="58D38F02" w:rsidTr="000247FE">
        <w:trPr>
          <w:del w:id="211" w:author="Microsoft Office User" w:date="2016-10-03T11:23:00Z"/>
        </w:trPr>
        <w:tc>
          <w:tcPr>
            <w:cnfStyle w:val="000010000000" w:firstRow="0" w:lastRow="0" w:firstColumn="0" w:lastColumn="0" w:oddVBand="1" w:evenVBand="0" w:oddHBand="0" w:evenHBand="0" w:firstRowFirstColumn="0" w:firstRowLastColumn="0" w:lastRowFirstColumn="0" w:lastRowLastColumn="0"/>
            <w:tcW w:w="252" w:type="pct"/>
            <w:tcPrChange w:id="212" w:author="Eugene Yakovlev" w:date="2015-08-11T11:34:00Z">
              <w:tcPr>
                <w:tcW w:w="167" w:type="pct"/>
              </w:tcPr>
            </w:tcPrChange>
          </w:tcPr>
          <w:p w14:paraId="1C6B1281" w14:textId="1400D589" w:rsidR="000247FE" w:rsidRPr="00E96F6B" w:rsidDel="008F5E47" w:rsidRDefault="000247FE" w:rsidP="008E1487">
            <w:pPr>
              <w:rPr>
                <w:del w:id="213" w:author="Microsoft Office User" w:date="2016-10-03T11:23:00Z"/>
              </w:rPr>
            </w:pPr>
            <w:del w:id="214" w:author="Microsoft Office User" w:date="2016-10-03T11:23:00Z">
              <w:r w:rsidRPr="00E96F6B" w:rsidDel="008F5E47">
                <w:delText>6</w:delText>
              </w:r>
            </w:del>
          </w:p>
        </w:tc>
        <w:tc>
          <w:tcPr>
            <w:tcW w:w="787" w:type="pct"/>
            <w:tcPrChange w:id="215" w:author="Eugene Yakovlev" w:date="2015-08-11T11:34:00Z">
              <w:tcPr>
                <w:tcW w:w="872" w:type="pct"/>
                <w:gridSpan w:val="2"/>
              </w:tcPr>
            </w:tcPrChange>
          </w:tcPr>
          <w:p w14:paraId="1C6B1282" w14:textId="0A74631F" w:rsidR="000247FE" w:rsidRPr="00E96F6B" w:rsidDel="008F5E47" w:rsidRDefault="000247FE" w:rsidP="008E1487">
            <w:pPr>
              <w:cnfStyle w:val="000000000000" w:firstRow="0" w:lastRow="0" w:firstColumn="0" w:lastColumn="0" w:oddVBand="0" w:evenVBand="0" w:oddHBand="0" w:evenHBand="0" w:firstRowFirstColumn="0" w:firstRowLastColumn="0" w:lastRowFirstColumn="0" w:lastRowLastColumn="0"/>
              <w:rPr>
                <w:del w:id="216" w:author="Microsoft Office User" w:date="2016-10-03T11:23:00Z"/>
              </w:rPr>
            </w:pPr>
            <w:ins w:id="217" w:author="Eugene Yakovlev" w:date="2015-08-11T11:34:00Z">
              <w:del w:id="218" w:author="Microsoft Office User" w:date="2016-10-03T11:23:00Z">
                <w:r w:rsidDel="008F5E47">
                  <w:delText>Personal Web Clipper (Web based)</w:delText>
                </w:r>
              </w:del>
            </w:ins>
            <w:del w:id="219" w:author="Microsoft Office User" w:date="2016-10-03T11:23:00Z">
              <w:r w:rsidDel="008F5E47">
                <w:delText xml:space="preserve">Personal </w:delText>
              </w:r>
              <w:r w:rsidRPr="00E96F6B" w:rsidDel="008F5E47">
                <w:delText>Organizer(Web-based)</w:delText>
              </w:r>
            </w:del>
          </w:p>
        </w:tc>
        <w:tc>
          <w:tcPr>
            <w:cnfStyle w:val="000010000000" w:firstRow="0" w:lastRow="0" w:firstColumn="0" w:lastColumn="0" w:oddVBand="1" w:evenVBand="0" w:oddHBand="0" w:evenHBand="0" w:firstRowFirstColumn="0" w:firstRowLastColumn="0" w:lastRowFirstColumn="0" w:lastRowLastColumn="0"/>
            <w:tcW w:w="3961" w:type="pct"/>
            <w:tcPrChange w:id="220" w:author="Eugene Yakovlev" w:date="2015-08-11T11:34:00Z">
              <w:tcPr>
                <w:tcW w:w="3961" w:type="pct"/>
              </w:tcPr>
            </w:tcPrChange>
          </w:tcPr>
          <w:p w14:paraId="19963C46" w14:textId="2E0B434D" w:rsidR="000247FE" w:rsidRPr="00E96F6B" w:rsidDel="008F5E47" w:rsidRDefault="000247FE" w:rsidP="00BA4EB9">
            <w:pPr>
              <w:rPr>
                <w:ins w:id="221" w:author="Eugene Yakovlev" w:date="2015-08-11T11:34:00Z"/>
                <w:del w:id="222" w:author="Microsoft Office User" w:date="2016-10-03T11:23:00Z"/>
                <w:b/>
                <w:u w:val="single"/>
              </w:rPr>
            </w:pPr>
            <w:ins w:id="223" w:author="Eugene Yakovlev" w:date="2015-08-11T11:34:00Z">
              <w:del w:id="224" w:author="Microsoft Office User" w:date="2016-10-03T11:23:00Z">
                <w:r w:rsidRPr="00E96F6B" w:rsidDel="008F5E47">
                  <w:rPr>
                    <w:b/>
                    <w:u w:val="single"/>
                  </w:rPr>
                  <w:delText>Overview</w:delText>
                </w:r>
              </w:del>
            </w:ins>
          </w:p>
          <w:p w14:paraId="33931509" w14:textId="0B433EAB" w:rsidR="000247FE" w:rsidRPr="00E96F6B" w:rsidDel="008F5E47" w:rsidRDefault="000247FE" w:rsidP="00BA4EB9">
            <w:pPr>
              <w:rPr>
                <w:ins w:id="225" w:author="Eugene Yakovlev" w:date="2015-08-11T11:34:00Z"/>
                <w:del w:id="226" w:author="Microsoft Office User" w:date="2016-10-03T11:23:00Z"/>
              </w:rPr>
            </w:pPr>
            <w:ins w:id="227" w:author="Eugene Yakovlev" w:date="2015-08-11T11:34:00Z">
              <w:del w:id="228" w:author="Microsoft Office User" w:date="2016-10-03T11:23:00Z">
                <w:r w:rsidDel="008F5E47">
                  <w:delText>Task is to develop a</w:delText>
                </w:r>
                <w:r w:rsidRPr="00E96F6B" w:rsidDel="008F5E47">
                  <w:delText xml:space="preserve"> </w:delText>
                </w:r>
                <w:r w:rsidDel="008F5E47">
                  <w:delText>Web clipper to grab and organize fragments of web pages</w:delText>
                </w:r>
                <w:r w:rsidRPr="00E96F6B" w:rsidDel="008F5E47">
                  <w:delText>.</w:delText>
                </w:r>
              </w:del>
            </w:ins>
          </w:p>
          <w:p w14:paraId="2C9AB850" w14:textId="2DC7DFAA" w:rsidR="000247FE" w:rsidRPr="00E96F6B" w:rsidDel="008F5E47" w:rsidRDefault="000247FE" w:rsidP="00BA4EB9">
            <w:pPr>
              <w:rPr>
                <w:ins w:id="229" w:author="Eugene Yakovlev" w:date="2015-08-11T11:34:00Z"/>
                <w:del w:id="230" w:author="Microsoft Office User" w:date="2016-10-03T11:23:00Z"/>
                <w:b/>
                <w:u w:val="single"/>
              </w:rPr>
            </w:pPr>
            <w:ins w:id="231" w:author="Eugene Yakovlev" w:date="2015-08-11T11:34:00Z">
              <w:del w:id="232" w:author="Microsoft Office User" w:date="2016-10-03T11:23:00Z">
                <w:r w:rsidRPr="00E96F6B" w:rsidDel="008F5E47">
                  <w:rPr>
                    <w:b/>
                    <w:u w:val="single"/>
                  </w:rPr>
                  <w:delText>Requirements</w:delText>
                </w:r>
              </w:del>
            </w:ins>
          </w:p>
          <w:p w14:paraId="469D97D3" w14:textId="67DC3BCA" w:rsidR="000247FE" w:rsidDel="008F5E47" w:rsidRDefault="000247FE" w:rsidP="00E30FC3">
            <w:pPr>
              <w:pStyle w:val="ListParagraph"/>
              <w:numPr>
                <w:ilvl w:val="0"/>
                <w:numId w:val="6"/>
              </w:numPr>
              <w:rPr>
                <w:ins w:id="233" w:author="Eugene Yakovlev" w:date="2015-08-11T11:34:00Z"/>
                <w:del w:id="234" w:author="Microsoft Office User" w:date="2016-10-03T11:23:00Z"/>
              </w:rPr>
            </w:pPr>
            <w:ins w:id="235" w:author="Eugene Yakovlev" w:date="2015-08-11T11:34:00Z">
              <w:del w:id="236" w:author="Microsoft Office User" w:date="2016-10-03T11:23:00Z">
                <w:r w:rsidDel="008F5E47">
                  <w:delText>Ability to add a web page by given URL to your collection directly on PWC page or via bookmarklet</w:delText>
                </w:r>
              </w:del>
            </w:ins>
          </w:p>
          <w:p w14:paraId="26D64D6D" w14:textId="06EEA381" w:rsidR="000247FE" w:rsidDel="008F5E47" w:rsidRDefault="000247FE" w:rsidP="00E30FC3">
            <w:pPr>
              <w:pStyle w:val="ListParagraph"/>
              <w:numPr>
                <w:ilvl w:val="0"/>
                <w:numId w:val="6"/>
              </w:numPr>
              <w:rPr>
                <w:ins w:id="237" w:author="Eugene Yakovlev" w:date="2015-08-11T11:34:00Z"/>
                <w:del w:id="238" w:author="Microsoft Office User" w:date="2016-10-03T11:23:00Z"/>
              </w:rPr>
            </w:pPr>
            <w:ins w:id="239" w:author="Eugene Yakovlev" w:date="2015-08-11T11:34:00Z">
              <w:del w:id="240" w:author="Microsoft Office User" w:date="2016-10-03T11:23:00Z">
                <w:r w:rsidDel="008F5E47">
                  <w:delText>Ability to add/edit comment</w:delText>
                </w:r>
              </w:del>
            </w:ins>
          </w:p>
          <w:p w14:paraId="066504ED" w14:textId="6DD7B533" w:rsidR="000247FE" w:rsidDel="008F5E47" w:rsidRDefault="000247FE" w:rsidP="00E30FC3">
            <w:pPr>
              <w:pStyle w:val="ListParagraph"/>
              <w:numPr>
                <w:ilvl w:val="0"/>
                <w:numId w:val="6"/>
              </w:numPr>
              <w:rPr>
                <w:ins w:id="241" w:author="Eugene Yakovlev" w:date="2015-08-11T11:34:00Z"/>
                <w:del w:id="242" w:author="Microsoft Office User" w:date="2016-10-03T11:23:00Z"/>
              </w:rPr>
            </w:pPr>
            <w:ins w:id="243" w:author="Eugene Yakovlev" w:date="2015-08-11T11:34:00Z">
              <w:del w:id="244" w:author="Microsoft Office User" w:date="2016-10-03T11:23:00Z">
                <w:r w:rsidDel="008F5E47">
                  <w:delText>Ability to edit category</w:delText>
                </w:r>
                <w:r w:rsidDel="008F5E47">
                  <w:rPr>
                    <w:lang w:val="uk-UA"/>
                  </w:rPr>
                  <w:delText>.</w:delText>
                </w:r>
                <w:r w:rsidRPr="00E30FC3" w:rsidDel="008F5E47">
                  <w:delText xml:space="preserve"> </w:delText>
                </w:r>
                <w:r w:rsidDel="008F5E47">
                  <w:delText>Categories should be organized as a tree.</w:delText>
                </w:r>
              </w:del>
            </w:ins>
          </w:p>
          <w:p w14:paraId="6C7A9FA8" w14:textId="074F67AE" w:rsidR="000247FE" w:rsidDel="008F5E47" w:rsidRDefault="000247FE" w:rsidP="00E30FC3">
            <w:pPr>
              <w:pStyle w:val="ListParagraph"/>
              <w:numPr>
                <w:ilvl w:val="0"/>
                <w:numId w:val="6"/>
              </w:numPr>
              <w:rPr>
                <w:ins w:id="245" w:author="Eugene Yakovlev" w:date="2015-08-11T11:34:00Z"/>
                <w:del w:id="246" w:author="Microsoft Office User" w:date="2016-10-03T11:23:00Z"/>
              </w:rPr>
            </w:pPr>
            <w:ins w:id="247" w:author="Eugene Yakovlev" w:date="2015-08-11T11:34:00Z">
              <w:del w:id="248" w:author="Microsoft Office User" w:date="2016-10-03T11:23:00Z">
                <w:r w:rsidDel="008F5E47">
                  <w:delText>Ability to manage categories tree.</w:delText>
                </w:r>
              </w:del>
            </w:ins>
          </w:p>
          <w:p w14:paraId="374BECA3" w14:textId="0C494552" w:rsidR="000247FE" w:rsidDel="008F5E47" w:rsidRDefault="000247FE" w:rsidP="00E30FC3">
            <w:pPr>
              <w:pStyle w:val="ListParagraph"/>
              <w:numPr>
                <w:ilvl w:val="0"/>
                <w:numId w:val="6"/>
              </w:numPr>
              <w:rPr>
                <w:ins w:id="249" w:author="Eugene Yakovlev" w:date="2015-08-11T11:34:00Z"/>
                <w:del w:id="250" w:author="Microsoft Office User" w:date="2016-10-03T11:23:00Z"/>
              </w:rPr>
            </w:pPr>
            <w:ins w:id="251" w:author="Eugene Yakovlev" w:date="2015-08-11T11:34:00Z">
              <w:del w:id="252" w:author="Microsoft Office User" w:date="2016-10-03T11:23:00Z">
                <w:r w:rsidDel="008F5E47">
                  <w:delText>Ability to add/edit/delete/manage tags.</w:delText>
                </w:r>
              </w:del>
            </w:ins>
          </w:p>
          <w:p w14:paraId="76C205C0" w14:textId="71F51CB9" w:rsidR="000247FE" w:rsidDel="008F5E47" w:rsidRDefault="000247FE" w:rsidP="00E30FC3">
            <w:pPr>
              <w:pStyle w:val="ListParagraph"/>
              <w:numPr>
                <w:ilvl w:val="0"/>
                <w:numId w:val="6"/>
              </w:numPr>
              <w:rPr>
                <w:ins w:id="253" w:author="Eugene Yakovlev" w:date="2015-08-11T11:34:00Z"/>
                <w:del w:id="254" w:author="Microsoft Office User" w:date="2016-10-03T11:23:00Z"/>
              </w:rPr>
            </w:pPr>
            <w:ins w:id="255" w:author="Eugene Yakovlev" w:date="2015-08-11T11:34:00Z">
              <w:del w:id="256" w:author="Microsoft Office User" w:date="2016-10-03T11:23:00Z">
                <w:r w:rsidDel="008F5E47">
                  <w:delText>Ability to search by word or phrase, category, tag.</w:delText>
                </w:r>
              </w:del>
            </w:ins>
          </w:p>
          <w:p w14:paraId="0C637D1B" w14:textId="635BDF6A" w:rsidR="000247FE" w:rsidDel="008F5E47" w:rsidRDefault="000247FE" w:rsidP="00E30FC3">
            <w:pPr>
              <w:pStyle w:val="ListParagraph"/>
              <w:numPr>
                <w:ilvl w:val="0"/>
                <w:numId w:val="6"/>
              </w:numPr>
              <w:rPr>
                <w:ins w:id="257" w:author="Eugene Yakovlev" w:date="2015-08-11T11:34:00Z"/>
                <w:del w:id="258" w:author="Microsoft Office User" w:date="2016-10-03T11:23:00Z"/>
              </w:rPr>
            </w:pPr>
            <w:ins w:id="259" w:author="Eugene Yakovlev" w:date="2015-08-11T11:34:00Z">
              <w:del w:id="260" w:author="Microsoft Office User" w:date="2016-10-03T11:23:00Z">
                <w:r w:rsidDel="008F5E47">
                  <w:delText>Optional: add part of the web page</w:delText>
                </w:r>
              </w:del>
            </w:ins>
          </w:p>
          <w:p w14:paraId="5FC32D14" w14:textId="5696C93C" w:rsidR="000247FE" w:rsidDel="008F5E47" w:rsidRDefault="000247FE" w:rsidP="00E30FC3">
            <w:pPr>
              <w:pStyle w:val="ListParagraph"/>
              <w:numPr>
                <w:ilvl w:val="0"/>
                <w:numId w:val="6"/>
              </w:numPr>
              <w:rPr>
                <w:ins w:id="261" w:author="Eugene Yakovlev" w:date="2015-08-11T11:34:00Z"/>
                <w:del w:id="262" w:author="Microsoft Office User" w:date="2016-10-03T11:23:00Z"/>
              </w:rPr>
            </w:pPr>
            <w:ins w:id="263" w:author="Eugene Yakovlev" w:date="2015-08-11T11:34:00Z">
              <w:del w:id="264" w:author="Microsoft Office User" w:date="2016-10-03T11:23:00Z">
                <w:r w:rsidDel="008F5E47">
                  <w:delText>Optional: browser extension to add URLs</w:delText>
                </w:r>
              </w:del>
            </w:ins>
          </w:p>
          <w:p w14:paraId="5DA541EA" w14:textId="6250DB2D" w:rsidR="000247FE" w:rsidRPr="00E96F6B" w:rsidDel="008F5E47" w:rsidRDefault="000247FE" w:rsidP="00E30FC3">
            <w:pPr>
              <w:pStyle w:val="ListParagraph"/>
              <w:numPr>
                <w:ilvl w:val="0"/>
                <w:numId w:val="6"/>
              </w:numPr>
              <w:rPr>
                <w:ins w:id="265" w:author="Eugene Yakovlev" w:date="2015-08-11T11:34:00Z"/>
                <w:del w:id="266" w:author="Microsoft Office User" w:date="2016-10-03T11:23:00Z"/>
              </w:rPr>
            </w:pPr>
            <w:ins w:id="267" w:author="Eugene Yakovlev" w:date="2015-08-11T11:34:00Z">
              <w:del w:id="268" w:author="Microsoft Office User" w:date="2016-10-03T11:23:00Z">
                <w:r w:rsidDel="008F5E47">
                  <w:delText>Optional: store content in plain text and PDF (or similar) format.</w:delText>
                </w:r>
              </w:del>
            </w:ins>
          </w:p>
          <w:p w14:paraId="1C6B1283" w14:textId="52F54203" w:rsidR="000247FE" w:rsidRPr="00E96F6B" w:rsidDel="008F5E47" w:rsidRDefault="000247FE" w:rsidP="008E1487">
            <w:pPr>
              <w:rPr>
                <w:del w:id="269" w:author="Microsoft Office User" w:date="2016-10-03T11:23:00Z"/>
                <w:b/>
                <w:u w:val="single"/>
              </w:rPr>
            </w:pPr>
            <w:del w:id="270" w:author="Microsoft Office User" w:date="2016-10-03T11:23:00Z">
              <w:r w:rsidRPr="00E96F6B" w:rsidDel="008F5E47">
                <w:rPr>
                  <w:b/>
                  <w:u w:val="single"/>
                </w:rPr>
                <w:delText>Overview</w:delText>
              </w:r>
            </w:del>
          </w:p>
          <w:p w14:paraId="1C6B1284" w14:textId="25F23FD0" w:rsidR="000247FE" w:rsidRPr="00E96F6B" w:rsidDel="008F5E47" w:rsidRDefault="000247FE" w:rsidP="008E1487">
            <w:pPr>
              <w:rPr>
                <w:del w:id="271" w:author="Microsoft Office User" w:date="2016-10-03T11:23:00Z"/>
              </w:rPr>
            </w:pPr>
            <w:del w:id="272" w:author="Microsoft Office User" w:date="2016-10-03T11:23:00Z">
              <w:r w:rsidRPr="00E96F6B" w:rsidDel="008F5E47">
                <w:delText>Task is to develop an Organizer tool that is able to store personal contacts, notes, events and to-do lists.</w:delText>
              </w:r>
            </w:del>
          </w:p>
          <w:p w14:paraId="1C6B1285" w14:textId="5986D66B" w:rsidR="000247FE" w:rsidRPr="00E96F6B" w:rsidDel="008F5E47" w:rsidRDefault="000247FE" w:rsidP="008E1487">
            <w:pPr>
              <w:rPr>
                <w:del w:id="273" w:author="Microsoft Office User" w:date="2016-10-03T11:23:00Z"/>
                <w:b/>
                <w:u w:val="single"/>
              </w:rPr>
            </w:pPr>
            <w:del w:id="274" w:author="Microsoft Office User" w:date="2016-10-03T11:23:00Z">
              <w:r w:rsidRPr="00E96F6B" w:rsidDel="008F5E47">
                <w:rPr>
                  <w:b/>
                  <w:u w:val="single"/>
                </w:rPr>
                <w:delText>Requirements</w:delText>
              </w:r>
            </w:del>
          </w:p>
          <w:p w14:paraId="1C6B1286" w14:textId="24DCA821" w:rsidR="000247FE" w:rsidRPr="00E96F6B" w:rsidDel="008F5E47" w:rsidRDefault="000247FE" w:rsidP="008E1487">
            <w:pPr>
              <w:rPr>
                <w:del w:id="275" w:author="Microsoft Office User" w:date="2016-10-03T11:23:00Z"/>
              </w:rPr>
            </w:pPr>
            <w:del w:id="276" w:author="Microsoft Office User" w:date="2016-10-03T11:23:00Z">
              <w:r w:rsidRPr="00E96F6B" w:rsidDel="008F5E47">
                <w:delText>The program is supposed to have the following functionalities:</w:delText>
              </w:r>
            </w:del>
          </w:p>
          <w:p w14:paraId="1C6B1287" w14:textId="44BA0CF3" w:rsidR="000247FE" w:rsidRPr="00E96F6B" w:rsidDel="008F5E47" w:rsidRDefault="000247FE" w:rsidP="002D1059">
            <w:pPr>
              <w:pStyle w:val="ListParagraph"/>
              <w:numPr>
                <w:ilvl w:val="0"/>
                <w:numId w:val="6"/>
              </w:numPr>
              <w:rPr>
                <w:del w:id="277" w:author="Microsoft Office User" w:date="2016-10-03T11:23:00Z"/>
              </w:rPr>
            </w:pPr>
            <w:del w:id="278" w:author="Microsoft Office User" w:date="2016-10-03T11:23:00Z">
              <w:r w:rsidRPr="00E96F6B" w:rsidDel="008F5E47">
                <w:delText>Calendar with the ability to track/schedule events.</w:delText>
              </w:r>
            </w:del>
          </w:p>
          <w:p w14:paraId="1C6B1288" w14:textId="308F933B" w:rsidR="000247FE" w:rsidRPr="00E96F6B" w:rsidDel="008F5E47" w:rsidRDefault="000247FE" w:rsidP="002D1059">
            <w:pPr>
              <w:pStyle w:val="ListParagraph"/>
              <w:numPr>
                <w:ilvl w:val="0"/>
                <w:numId w:val="6"/>
              </w:numPr>
              <w:rPr>
                <w:del w:id="279" w:author="Microsoft Office User" w:date="2016-10-03T11:23:00Z"/>
              </w:rPr>
            </w:pPr>
            <w:del w:id="280" w:author="Microsoft Office User" w:date="2016-10-03T11:23:00Z">
              <w:r w:rsidRPr="00E96F6B" w:rsidDel="008F5E47">
                <w:delText>To-do list with the ability to refer to certain events.</w:delText>
              </w:r>
            </w:del>
          </w:p>
          <w:p w14:paraId="1C6B1289" w14:textId="0F1006D1" w:rsidR="000247FE" w:rsidRPr="00E96F6B" w:rsidDel="008F5E47" w:rsidRDefault="000247FE" w:rsidP="002D1059">
            <w:pPr>
              <w:pStyle w:val="ListParagraph"/>
              <w:numPr>
                <w:ilvl w:val="0"/>
                <w:numId w:val="6"/>
              </w:numPr>
              <w:rPr>
                <w:del w:id="281" w:author="Microsoft Office User" w:date="2016-10-03T11:23:00Z"/>
              </w:rPr>
            </w:pPr>
            <w:del w:id="282" w:author="Microsoft Office User" w:date="2016-10-03T11:23:00Z">
              <w:r w:rsidRPr="00E96F6B" w:rsidDel="008F5E47">
                <w:delText>Tree structured notes organizer with tags and search support.</w:delText>
              </w:r>
            </w:del>
          </w:p>
          <w:p w14:paraId="1C6B128A" w14:textId="74E2453B" w:rsidR="000247FE" w:rsidRPr="00E96F6B" w:rsidDel="008F5E47" w:rsidRDefault="000247FE" w:rsidP="002D1059">
            <w:pPr>
              <w:pStyle w:val="ListParagraph"/>
              <w:numPr>
                <w:ilvl w:val="0"/>
                <w:numId w:val="6"/>
              </w:numPr>
              <w:rPr>
                <w:del w:id="283" w:author="Microsoft Office User" w:date="2016-10-03T11:23:00Z"/>
              </w:rPr>
            </w:pPr>
            <w:del w:id="284" w:author="Microsoft Office User" w:date="2016-10-03T11:23:00Z">
              <w:r w:rsidRPr="00E96F6B" w:rsidDel="008F5E47">
                <w:delText>List of contacts.</w:delText>
              </w:r>
            </w:del>
          </w:p>
          <w:p w14:paraId="1C6B128B" w14:textId="2786E950" w:rsidR="000247FE" w:rsidRPr="00E96F6B" w:rsidDel="008F5E47" w:rsidRDefault="000247FE" w:rsidP="002D1059">
            <w:pPr>
              <w:pStyle w:val="ListParagraph"/>
              <w:numPr>
                <w:ilvl w:val="0"/>
                <w:numId w:val="6"/>
              </w:numPr>
              <w:rPr>
                <w:del w:id="285" w:author="Microsoft Office User" w:date="2016-10-03T11:23:00Z"/>
              </w:rPr>
            </w:pPr>
            <w:del w:id="286" w:author="Microsoft Office User" w:date="2016-10-03T11:23:00Z">
              <w:r w:rsidRPr="00E96F6B" w:rsidDel="008F5E47">
                <w:delText xml:space="preserve">The feature to notify about events. </w:delText>
              </w:r>
            </w:del>
          </w:p>
          <w:p w14:paraId="1C6B128C" w14:textId="7DB165B8" w:rsidR="000247FE" w:rsidRPr="00E96F6B" w:rsidDel="008F5E47" w:rsidRDefault="000247FE" w:rsidP="002D1059">
            <w:pPr>
              <w:pStyle w:val="ListParagraph"/>
              <w:numPr>
                <w:ilvl w:val="0"/>
                <w:numId w:val="6"/>
              </w:numPr>
              <w:rPr>
                <w:del w:id="287" w:author="Microsoft Office User" w:date="2016-10-03T11:23:00Z"/>
              </w:rPr>
            </w:pPr>
            <w:del w:id="288" w:author="Microsoft Office User" w:date="2016-10-03T11:23:00Z">
              <w:r w:rsidRPr="00E96F6B" w:rsidDel="008F5E47">
                <w:delText>Password protection for the calendars and to-do lists</w:delText>
              </w:r>
            </w:del>
          </w:p>
          <w:p w14:paraId="1C6B128D" w14:textId="0196F0C3" w:rsidR="000247FE" w:rsidRPr="00E96F6B" w:rsidDel="008F5E47" w:rsidRDefault="000247FE" w:rsidP="002D1059">
            <w:pPr>
              <w:pStyle w:val="ListParagraph"/>
              <w:numPr>
                <w:ilvl w:val="0"/>
                <w:numId w:val="6"/>
              </w:numPr>
              <w:rPr>
                <w:del w:id="289" w:author="Microsoft Office User" w:date="2016-10-03T11:23:00Z"/>
              </w:rPr>
            </w:pPr>
            <w:del w:id="290" w:author="Microsoft Office User" w:date="2016-10-03T11:23:00Z">
              <w:r w:rsidRPr="00E96F6B" w:rsidDel="008F5E47">
                <w:delText xml:space="preserve">Multiuser calendars and to-do lists </w:delText>
              </w:r>
            </w:del>
          </w:p>
          <w:p w14:paraId="1C6B128E" w14:textId="169F22D6" w:rsidR="000247FE" w:rsidRPr="00E96F6B" w:rsidDel="008F5E47" w:rsidRDefault="000247FE" w:rsidP="00C9271B">
            <w:pPr>
              <w:rPr>
                <w:del w:id="291" w:author="Microsoft Office User" w:date="2016-10-03T11:23:00Z"/>
                <w:b/>
              </w:rPr>
            </w:pPr>
            <w:del w:id="292" w:author="Microsoft Office User" w:date="2016-10-03T11:23:00Z">
              <w:r w:rsidRPr="00E96F6B" w:rsidDel="008F5E47">
                <w:rPr>
                  <w:b/>
                </w:rPr>
                <w:delText>Optional</w:delText>
              </w:r>
            </w:del>
          </w:p>
          <w:p w14:paraId="1C6B128F" w14:textId="720835D8" w:rsidR="000247FE" w:rsidRPr="00E96F6B" w:rsidDel="008F5E47" w:rsidRDefault="000247FE" w:rsidP="002D1059">
            <w:pPr>
              <w:pStyle w:val="ListParagraph"/>
              <w:numPr>
                <w:ilvl w:val="0"/>
                <w:numId w:val="6"/>
              </w:numPr>
              <w:rPr>
                <w:del w:id="293" w:author="Microsoft Office User" w:date="2016-10-03T11:23:00Z"/>
              </w:rPr>
            </w:pPr>
            <w:del w:id="294" w:author="Microsoft Office User" w:date="2016-10-03T11:23:00Z">
              <w:r w:rsidRPr="00E96F6B" w:rsidDel="008F5E47">
                <w:delText>Web-service responses to any request within 2 seconds and constant load of 100 users</w:delText>
              </w:r>
            </w:del>
          </w:p>
          <w:p w14:paraId="1C6B1290" w14:textId="40069D76" w:rsidR="000247FE" w:rsidRPr="00E96F6B" w:rsidDel="008F5E47" w:rsidRDefault="000247FE" w:rsidP="00C9271B">
            <w:pPr>
              <w:pStyle w:val="ListParagraph"/>
              <w:rPr>
                <w:del w:id="295" w:author="Microsoft Office User" w:date="2016-10-03T11:23:00Z"/>
              </w:rPr>
            </w:pPr>
          </w:p>
        </w:tc>
      </w:tr>
      <w:tr w:rsidR="000247FE" w:rsidRPr="00E96F6B" w14:paraId="46FEAF74" w14:textId="77777777" w:rsidTr="000247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2" w:type="pct"/>
            <w:tcPrChange w:id="296" w:author="Eugene Yakovlev" w:date="2015-08-11T11:34:00Z">
              <w:tcPr>
                <w:tcW w:w="167" w:type="pct"/>
              </w:tcPr>
            </w:tcPrChange>
          </w:tcPr>
          <w:p w14:paraId="12C4C5AF" w14:textId="73D25BC6" w:rsidR="000247FE" w:rsidRPr="00E96F6B" w:rsidRDefault="000247FE" w:rsidP="008E1487">
            <w:pPr>
              <w:cnfStyle w:val="000010100000" w:firstRow="0" w:lastRow="0" w:firstColumn="0" w:lastColumn="0" w:oddVBand="1" w:evenVBand="0" w:oddHBand="1" w:evenHBand="0" w:firstRowFirstColumn="0" w:firstRowLastColumn="0" w:lastRowFirstColumn="0" w:lastRowLastColumn="0"/>
            </w:pPr>
            <w:ins w:id="297" w:author="Eugene Yakovlev" w:date="2015-08-11T11:34:00Z">
              <w:del w:id="298" w:author="Microsoft Office User" w:date="2016-10-03T11:30:00Z">
                <w:r w:rsidRPr="00E96F6B" w:rsidDel="000A67A0">
                  <w:delText>7</w:delText>
                </w:r>
              </w:del>
            </w:ins>
            <w:ins w:id="299" w:author="Microsoft Office User" w:date="2016-10-03T11:30:00Z">
              <w:r w:rsidR="000A67A0">
                <w:t>6</w:t>
              </w:r>
            </w:ins>
          </w:p>
        </w:tc>
        <w:tc>
          <w:tcPr>
            <w:tcW w:w="787" w:type="pct"/>
            <w:tcPrChange w:id="300" w:author="Eugene Yakovlev" w:date="2015-08-11T11:34:00Z">
              <w:tcPr>
                <w:tcW w:w="872" w:type="pct"/>
                <w:gridSpan w:val="2"/>
              </w:tcPr>
            </w:tcPrChange>
          </w:tcPr>
          <w:p w14:paraId="01B368EA" w14:textId="77777777" w:rsidR="000247FE" w:rsidRPr="00E96F6B" w:rsidRDefault="000247FE" w:rsidP="008E1487">
            <w:pPr>
              <w:cnfStyle w:val="000000100000" w:firstRow="0" w:lastRow="0" w:firstColumn="0" w:lastColumn="0" w:oddVBand="0" w:evenVBand="0" w:oddHBand="1" w:evenHBand="0" w:firstRowFirstColumn="0" w:firstRowLastColumn="0" w:lastRowFirstColumn="0" w:lastRowLastColumn="0"/>
              <w:rPr>
                <w:ins w:id="301" w:author="Eugene Yakovlev" w:date="2015-08-11T11:34:00Z"/>
              </w:rPr>
            </w:pPr>
            <w:ins w:id="302" w:author="Eugene Yakovlev" w:date="2015-08-11T11:34:00Z">
              <w:r w:rsidRPr="00E96F6B">
                <w:t>Extended travelling salesman problem.</w:t>
              </w:r>
            </w:ins>
          </w:p>
          <w:p w14:paraId="21E09727" w14:textId="3D3E4F51" w:rsidR="000247FE" w:rsidRPr="00BA4EB9" w:rsidRDefault="000247FE" w:rsidP="008E1487">
            <w:pPr>
              <w:cnfStyle w:val="000000100000" w:firstRow="0" w:lastRow="0" w:firstColumn="0" w:lastColumn="0" w:oddVBand="0" w:evenVBand="0" w:oddHBand="1" w:evenHBand="0" w:firstRowFirstColumn="0" w:firstRowLastColumn="0" w:lastRowFirstColumn="0" w:lastRowLastColumn="0"/>
            </w:pPr>
            <w:ins w:id="303" w:author="Eugene Yakovlev" w:date="2015-08-11T11:34:00Z">
              <w:r w:rsidRPr="00E96F6B">
                <w:t>(TSP)</w:t>
              </w:r>
            </w:ins>
            <w:ins w:id="304" w:author="Microsoft Office User" w:date="2016-10-03T11:23:00Z">
              <w:r w:rsidR="008F5E47">
                <w:t>. Hard task with a lot of research needed.</w:t>
              </w:r>
            </w:ins>
            <w:del w:id="305" w:author="Eugene Yakovlev" w:date="2015-08-11T11:34:00Z">
              <w:r w:rsidDel="005C25A2">
                <w:delText>Personal Web Clipper (Web based)</w:delText>
              </w:r>
            </w:del>
          </w:p>
        </w:tc>
        <w:tc>
          <w:tcPr>
            <w:cnfStyle w:val="000010000000" w:firstRow="0" w:lastRow="0" w:firstColumn="0" w:lastColumn="0" w:oddVBand="1" w:evenVBand="0" w:oddHBand="0" w:evenHBand="0" w:firstRowFirstColumn="0" w:firstRowLastColumn="0" w:lastRowFirstColumn="0" w:lastRowLastColumn="0"/>
            <w:tcW w:w="3961" w:type="pct"/>
            <w:tcPrChange w:id="306" w:author="Eugene Yakovlev" w:date="2015-08-11T11:34:00Z">
              <w:tcPr>
                <w:tcW w:w="3961" w:type="pct"/>
              </w:tcPr>
            </w:tcPrChange>
          </w:tcPr>
          <w:p w14:paraId="5FEEB9BD" w14:textId="77777777" w:rsidR="000247FE" w:rsidRPr="00E96F6B" w:rsidRDefault="000247FE" w:rsidP="008E1487">
            <w:pPr>
              <w:cnfStyle w:val="000010100000" w:firstRow="0" w:lastRow="0" w:firstColumn="0" w:lastColumn="0" w:oddVBand="1" w:evenVBand="0" w:oddHBand="1" w:evenHBand="0" w:firstRowFirstColumn="0" w:firstRowLastColumn="0" w:lastRowFirstColumn="0" w:lastRowLastColumn="0"/>
              <w:rPr>
                <w:ins w:id="307" w:author="Eugene Yakovlev" w:date="2015-08-11T11:34:00Z"/>
                <w:b/>
                <w:u w:val="single"/>
              </w:rPr>
            </w:pPr>
            <w:ins w:id="308" w:author="Eugene Yakovlev" w:date="2015-08-11T11:34:00Z">
              <w:r w:rsidRPr="00E96F6B">
                <w:rPr>
                  <w:b/>
                  <w:u w:val="single"/>
                </w:rPr>
                <w:t>Overview</w:t>
              </w:r>
            </w:ins>
          </w:p>
          <w:p w14:paraId="645873C8" w14:textId="68266CB4" w:rsidR="000247FE" w:rsidRPr="00E96F6B" w:rsidRDefault="000247FE" w:rsidP="008E1487">
            <w:pPr>
              <w:cnfStyle w:val="000010100000" w:firstRow="0" w:lastRow="0" w:firstColumn="0" w:lastColumn="0" w:oddVBand="1" w:evenVBand="0" w:oddHBand="1" w:evenHBand="0" w:firstRowFirstColumn="0" w:firstRowLastColumn="0" w:lastRowFirstColumn="0" w:lastRowLastColumn="0"/>
              <w:rPr>
                <w:ins w:id="309" w:author="Eugene Yakovlev" w:date="2015-08-11T11:34:00Z"/>
                <w:b/>
                <w:u w:val="single"/>
              </w:rPr>
            </w:pPr>
            <w:ins w:id="310" w:author="Eugene Yakovlev" w:date="2015-08-11T11:34:00Z">
              <w:r w:rsidRPr="00E96F6B">
                <w:t>TSP</w:t>
              </w:r>
              <w:r w:rsidRPr="00E96F6B">
                <w:rPr>
                  <w:b/>
                  <w:u w:val="single"/>
                </w:rPr>
                <w:t xml:space="preserve"> </w:t>
              </w:r>
              <w:r w:rsidRPr="00E96F6B">
                <w:t xml:space="preserve">is an actual task to find shortest and cheapest possible route for the </w:t>
              </w:r>
              <w:del w:id="311" w:author="Microsoft Office User" w:date="2016-10-03T11:23:00Z">
                <w:r w:rsidRPr="00E96F6B" w:rsidDel="008F5E47">
                  <w:delText>school</w:delText>
                </w:r>
              </w:del>
            </w:ins>
            <w:ins w:id="312" w:author="Microsoft Office User" w:date="2016-10-03T11:23:00Z">
              <w:r w:rsidR="008F5E47">
                <w:t>special</w:t>
              </w:r>
            </w:ins>
            <w:ins w:id="313" w:author="Eugene Yakovlev" w:date="2015-08-11T11:34:00Z">
              <w:r w:rsidRPr="00E96F6B">
                <w:t xml:space="preserve"> bus</w:t>
              </w:r>
            </w:ins>
            <w:ins w:id="314" w:author="Microsoft Office User" w:date="2016-10-03T11:23:00Z">
              <w:r w:rsidR="008F5E47">
                <w:t xml:space="preserve"> for disabled persons</w:t>
              </w:r>
            </w:ins>
            <w:ins w:id="315" w:author="Eugene Yakovlev" w:date="2015-08-11T11:34:00Z">
              <w:r w:rsidRPr="00E96F6B">
                <w:t xml:space="preserve">. </w:t>
              </w:r>
            </w:ins>
            <w:ins w:id="316" w:author="Microsoft Office User" w:date="2016-10-03T11:24:00Z">
              <w:r w:rsidR="008F5E47">
                <w:t>Company has some number of special busses of next 3 types (8 places for disabled persons, 4 for disabled + 4 for ordinary, 6 for disabled +2 for ordinary)</w:t>
              </w:r>
            </w:ins>
            <w:ins w:id="317" w:author="Microsoft Office User" w:date="2016-10-03T11:25:00Z">
              <w:r w:rsidR="008F5E47">
                <w:t xml:space="preserve">. Company is providing services for disabled persons and their companions such as scheduled trips. Client of this company can reserve some trip to tomorrow or to some number days ahead. Application should be able to get files with number of cars </w:t>
              </w:r>
            </w:ins>
            <w:ins w:id="318" w:author="Microsoft Office User" w:date="2016-10-03T11:26:00Z">
              <w:r w:rsidR="008F5E47">
                <w:t>available</w:t>
              </w:r>
            </w:ins>
            <w:ins w:id="319" w:author="Microsoft Office User" w:date="2016-10-03T11:25:00Z">
              <w:r w:rsidR="008F5E47">
                <w:t xml:space="preserve">, and list of </w:t>
              </w:r>
            </w:ins>
            <w:ins w:id="320" w:author="Microsoft Office User" w:date="2016-10-03T11:27:00Z">
              <w:r w:rsidR="008F5E47">
                <w:t>passengers</w:t>
              </w:r>
            </w:ins>
            <w:ins w:id="321" w:author="Microsoft Office User" w:date="2016-10-03T11:25:00Z">
              <w:r w:rsidR="008F5E47">
                <w:t xml:space="preserve"> with routes. As an output it should produce schedule for each car. As fast as possible. </w:t>
              </w:r>
            </w:ins>
          </w:p>
          <w:p w14:paraId="305E9D9E" w14:textId="77777777" w:rsidR="000247FE" w:rsidRPr="00E96F6B" w:rsidRDefault="000247FE" w:rsidP="008E1487">
            <w:pPr>
              <w:cnfStyle w:val="000010100000" w:firstRow="0" w:lastRow="0" w:firstColumn="0" w:lastColumn="0" w:oddVBand="1" w:evenVBand="0" w:oddHBand="1" w:evenHBand="0" w:firstRowFirstColumn="0" w:firstRowLastColumn="0" w:lastRowFirstColumn="0" w:lastRowLastColumn="0"/>
              <w:rPr>
                <w:ins w:id="322" w:author="Eugene Yakovlev" w:date="2015-08-11T11:34:00Z"/>
                <w:b/>
                <w:u w:val="single"/>
              </w:rPr>
            </w:pPr>
            <w:ins w:id="323" w:author="Eugene Yakovlev" w:date="2015-08-11T11:34:00Z">
              <w:r w:rsidRPr="00E96F6B">
                <w:rPr>
                  <w:b/>
                  <w:u w:val="single"/>
                </w:rPr>
                <w:t>Requirements</w:t>
              </w:r>
            </w:ins>
          </w:p>
          <w:p w14:paraId="38D187B2" w14:textId="1F227EA5" w:rsidR="000247FE" w:rsidRPr="00E96F6B" w:rsidRDefault="000247FE" w:rsidP="00B0433F">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ins w:id="324" w:author="Eugene Yakovlev" w:date="2015-08-11T11:34:00Z"/>
              </w:rPr>
            </w:pPr>
            <w:ins w:id="325" w:author="Eugene Yakovlev" w:date="2015-08-11T11:34:00Z">
              <w:r w:rsidRPr="00E96F6B">
                <w:t>Calculate the shortest and cheapest distance, number of busses needed for the company working as a buss owner. Also the roadmap should be present.</w:t>
              </w:r>
            </w:ins>
            <w:ins w:id="326" w:author="Microsoft Office User" w:date="2016-10-03T11:27:00Z">
              <w:r w:rsidR="008F5E47">
                <w:t xml:space="preserve"> (Based on </w:t>
              </w:r>
              <w:proofErr w:type="spellStart"/>
              <w:proofErr w:type="gramStart"/>
              <w:r w:rsidR="008F5E47">
                <w:t>a</w:t>
              </w:r>
              <w:proofErr w:type="spellEnd"/>
              <w:proofErr w:type="gramEnd"/>
              <w:r w:rsidR="008F5E47">
                <w:t xml:space="preserve"> Artificial intelligence algorithms)</w:t>
              </w:r>
            </w:ins>
          </w:p>
          <w:p w14:paraId="594F9493" w14:textId="7A4E4E83" w:rsidR="000247FE" w:rsidRPr="00E96F6B" w:rsidRDefault="000247FE" w:rsidP="00B0433F">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ins w:id="327" w:author="Eugene Yakovlev" w:date="2015-08-11T11:34:00Z"/>
              </w:rPr>
            </w:pPr>
            <w:ins w:id="328" w:author="Eugene Yakovlev" w:date="2015-08-11T11:34:00Z">
              <w:r w:rsidRPr="00E96F6B">
                <w:t xml:space="preserve">Route should be shown on </w:t>
              </w:r>
              <w:del w:id="329" w:author="Microsoft Office User" w:date="2016-10-03T11:27:00Z">
                <w:r w:rsidRPr="00E96F6B" w:rsidDel="000A67A0">
                  <w:delText>the Google</w:delText>
                </w:r>
              </w:del>
            </w:ins>
            <w:ins w:id="330" w:author="Microsoft Office User" w:date="2016-10-03T11:27:00Z">
              <w:r w:rsidR="000A67A0">
                <w:t>some online map</w:t>
              </w:r>
            </w:ins>
            <w:ins w:id="331" w:author="Eugene Yakovlev" w:date="2015-08-11T11:34:00Z">
              <w:del w:id="332" w:author="Microsoft Office User" w:date="2016-10-03T11:27:00Z">
                <w:r w:rsidRPr="00E96F6B" w:rsidDel="000A67A0">
                  <w:delText xml:space="preserve"> map</w:delText>
                </w:r>
              </w:del>
              <w:r w:rsidRPr="00E96F6B">
                <w:t>.</w:t>
              </w:r>
            </w:ins>
          </w:p>
          <w:p w14:paraId="5D03AE3B" w14:textId="77777777" w:rsidR="000247FE" w:rsidRPr="00E96F6B" w:rsidRDefault="000247FE" w:rsidP="00B0433F">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ins w:id="333" w:author="Eugene Yakovlev" w:date="2015-08-11T11:34:00Z"/>
              </w:rPr>
            </w:pPr>
            <w:ins w:id="334" w:author="Eugene Yakovlev" w:date="2015-08-11T11:34:00Z">
              <w:r w:rsidRPr="00E96F6B">
                <w:t>Route should be real one.</w:t>
              </w:r>
            </w:ins>
          </w:p>
          <w:p w14:paraId="713FFDAC" w14:textId="77777777" w:rsidR="000247FE" w:rsidRPr="00E96F6B" w:rsidRDefault="000247FE" w:rsidP="00B0433F">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ins w:id="335" w:author="Eugene Yakovlev" w:date="2015-08-11T11:34:00Z"/>
              </w:rPr>
            </w:pPr>
            <w:ins w:id="336" w:author="Eugene Yakovlev" w:date="2015-08-11T11:34:00Z">
              <w:r w:rsidRPr="00E96F6B">
                <w:t>Calculated roués should be stored in the internal DB</w:t>
              </w:r>
            </w:ins>
          </w:p>
          <w:p w14:paraId="3EF3B36F" w14:textId="2926F53F" w:rsidR="000247FE" w:rsidRPr="00E96F6B" w:rsidDel="000A67A0" w:rsidRDefault="000247FE" w:rsidP="00B0433F">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ins w:id="337" w:author="Eugene Yakovlev" w:date="2015-08-11T11:34:00Z"/>
                <w:del w:id="338" w:author="Microsoft Office User" w:date="2016-10-03T11:28:00Z"/>
              </w:rPr>
            </w:pPr>
            <w:ins w:id="339" w:author="Eugene Yakovlev" w:date="2015-08-11T11:34:00Z">
              <w:del w:id="340" w:author="Microsoft Office User" w:date="2016-10-03T11:28:00Z">
                <w:r w:rsidRPr="00E96F6B" w:rsidDel="000A67A0">
                  <w:delText>Google API can be used to get the routes.</w:delText>
                </w:r>
              </w:del>
            </w:ins>
          </w:p>
          <w:p w14:paraId="26377E38" w14:textId="77777777" w:rsidR="000247FE" w:rsidRPr="00E96F6B" w:rsidRDefault="000247FE" w:rsidP="00B0433F">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ins w:id="341" w:author="Eugene Yakovlev" w:date="2015-08-11T11:34:00Z"/>
              </w:rPr>
            </w:pPr>
            <w:ins w:id="342" w:author="Eugene Yakovlev" w:date="2015-08-11T11:34:00Z">
              <w:r w:rsidRPr="00E96F6B">
                <w:t>Company has few different school busses.</w:t>
              </w:r>
            </w:ins>
          </w:p>
          <w:p w14:paraId="39F1FC77" w14:textId="1C7BC9DA" w:rsidR="000247FE" w:rsidRPr="00E96F6B" w:rsidDel="000A67A0" w:rsidRDefault="000247FE" w:rsidP="00B0433F">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ins w:id="343" w:author="Eugene Yakovlev" w:date="2015-08-11T11:34:00Z"/>
                <w:del w:id="344" w:author="Microsoft Office User" w:date="2016-10-03T11:28:00Z"/>
              </w:rPr>
            </w:pPr>
            <w:ins w:id="345" w:author="Eugene Yakovlev" w:date="2015-08-11T11:34:00Z">
              <w:del w:id="346" w:author="Microsoft Office User" w:date="2016-10-03T11:28:00Z">
                <w:r w:rsidRPr="00E96F6B" w:rsidDel="000A67A0">
                  <w:lastRenderedPageBreak/>
                  <w:delText>Each buss can contain different sitting places for disabled persons and ordinary sitting places. Next types are present:</w:delText>
                </w:r>
              </w:del>
            </w:ins>
          </w:p>
          <w:p w14:paraId="136F3E12" w14:textId="53FB6D90" w:rsidR="000247FE" w:rsidRPr="00E96F6B" w:rsidDel="000A67A0" w:rsidRDefault="000247FE" w:rsidP="00B0433F">
            <w:pPr>
              <w:pStyle w:val="ListParagraph"/>
              <w:numPr>
                <w:ilvl w:val="1"/>
                <w:numId w:val="6"/>
              </w:numPr>
              <w:cnfStyle w:val="000010100000" w:firstRow="0" w:lastRow="0" w:firstColumn="0" w:lastColumn="0" w:oddVBand="1" w:evenVBand="0" w:oddHBand="1" w:evenHBand="0" w:firstRowFirstColumn="0" w:firstRowLastColumn="0" w:lastRowFirstColumn="0" w:lastRowLastColumn="0"/>
              <w:rPr>
                <w:ins w:id="347" w:author="Eugene Yakovlev" w:date="2015-08-11T11:34:00Z"/>
                <w:del w:id="348" w:author="Microsoft Office User" w:date="2016-10-03T11:28:00Z"/>
              </w:rPr>
            </w:pPr>
            <w:ins w:id="349" w:author="Eugene Yakovlev" w:date="2015-08-11T11:34:00Z">
              <w:del w:id="350" w:author="Microsoft Office User" w:date="2016-10-03T11:28:00Z">
                <w:r w:rsidRPr="00E96F6B" w:rsidDel="000A67A0">
                  <w:delText>16 ordinary sitting places – 4 busses</w:delText>
                </w:r>
              </w:del>
            </w:ins>
          </w:p>
          <w:p w14:paraId="2DACEE0A" w14:textId="6FA6FE15" w:rsidR="000247FE" w:rsidRPr="00E96F6B" w:rsidDel="000A67A0" w:rsidRDefault="000247FE" w:rsidP="00B0433F">
            <w:pPr>
              <w:pStyle w:val="ListParagraph"/>
              <w:numPr>
                <w:ilvl w:val="1"/>
                <w:numId w:val="6"/>
              </w:numPr>
              <w:cnfStyle w:val="000010100000" w:firstRow="0" w:lastRow="0" w:firstColumn="0" w:lastColumn="0" w:oddVBand="1" w:evenVBand="0" w:oddHBand="1" w:evenHBand="0" w:firstRowFirstColumn="0" w:firstRowLastColumn="0" w:lastRowFirstColumn="0" w:lastRowLastColumn="0"/>
              <w:rPr>
                <w:ins w:id="351" w:author="Eugene Yakovlev" w:date="2015-08-11T11:34:00Z"/>
                <w:del w:id="352" w:author="Microsoft Office User" w:date="2016-10-03T11:28:00Z"/>
              </w:rPr>
            </w:pPr>
            <w:ins w:id="353" w:author="Eugene Yakovlev" w:date="2015-08-11T11:34:00Z">
              <w:del w:id="354" w:author="Microsoft Office User" w:date="2016-10-03T11:28:00Z">
                <w:r w:rsidRPr="00E96F6B" w:rsidDel="000A67A0">
                  <w:delText>8 ordinary sitting places, 4 places for disabled persons – 3 busses</w:delText>
                </w:r>
              </w:del>
            </w:ins>
          </w:p>
          <w:p w14:paraId="5E34C3A2" w14:textId="746E647C" w:rsidR="000247FE" w:rsidRPr="00E96F6B" w:rsidDel="000A67A0" w:rsidRDefault="000247FE" w:rsidP="00B0433F">
            <w:pPr>
              <w:pStyle w:val="ListParagraph"/>
              <w:numPr>
                <w:ilvl w:val="1"/>
                <w:numId w:val="6"/>
              </w:numPr>
              <w:cnfStyle w:val="000010100000" w:firstRow="0" w:lastRow="0" w:firstColumn="0" w:lastColumn="0" w:oddVBand="1" w:evenVBand="0" w:oddHBand="1" w:evenHBand="0" w:firstRowFirstColumn="0" w:firstRowLastColumn="0" w:lastRowFirstColumn="0" w:lastRowLastColumn="0"/>
              <w:rPr>
                <w:ins w:id="355" w:author="Eugene Yakovlev" w:date="2015-08-11T11:34:00Z"/>
                <w:del w:id="356" w:author="Microsoft Office User" w:date="2016-10-03T11:28:00Z"/>
              </w:rPr>
            </w:pPr>
            <w:ins w:id="357" w:author="Eugene Yakovlev" w:date="2015-08-11T11:34:00Z">
              <w:del w:id="358" w:author="Microsoft Office User" w:date="2016-10-03T11:28:00Z">
                <w:r w:rsidRPr="00E96F6B" w:rsidDel="000A67A0">
                  <w:delText>6 ordinary sitting places, 3 places for disabled persons – 2 busses</w:delText>
                </w:r>
              </w:del>
            </w:ins>
          </w:p>
          <w:p w14:paraId="2941FB10" w14:textId="77777777" w:rsidR="000247FE" w:rsidRPr="00E96F6B" w:rsidRDefault="000247FE" w:rsidP="00B0433F">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ins w:id="359" w:author="Eugene Yakovlev" w:date="2015-08-11T11:34:00Z"/>
              </w:rPr>
            </w:pPr>
            <w:ins w:id="360" w:author="Eugene Yakovlev" w:date="2015-08-11T11:34:00Z">
              <w:r w:rsidRPr="00E96F6B">
                <w:t>Passenger should not wait more than 5 minutes on a buss stop</w:t>
              </w:r>
            </w:ins>
          </w:p>
          <w:p w14:paraId="63496D27" w14:textId="77777777" w:rsidR="000247FE" w:rsidRPr="00E96F6B" w:rsidRDefault="000247FE" w:rsidP="00B0433F">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ins w:id="361" w:author="Eugene Yakovlev" w:date="2015-08-11T11:34:00Z"/>
              </w:rPr>
            </w:pPr>
            <w:ins w:id="362" w:author="Eugene Yakovlev" w:date="2015-08-11T11:34:00Z">
              <w:r w:rsidRPr="00E96F6B">
                <w:t>Boarding time is 5 minutes.</w:t>
              </w:r>
            </w:ins>
          </w:p>
          <w:p w14:paraId="12ED50EE" w14:textId="77777777" w:rsidR="000247FE" w:rsidRPr="00E96F6B" w:rsidRDefault="000247FE" w:rsidP="00B0433F">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ins w:id="363" w:author="Eugene Yakovlev" w:date="2015-08-11T11:34:00Z"/>
              </w:rPr>
            </w:pPr>
            <w:ins w:id="364" w:author="Eugene Yakovlev" w:date="2015-08-11T11:34:00Z">
              <w:r w:rsidRPr="00E96F6B">
                <w:t>Arrival time should be 15 minutes earlier than actual requested time.</w:t>
              </w:r>
            </w:ins>
          </w:p>
          <w:p w14:paraId="3546732F" w14:textId="77777777" w:rsidR="000247FE" w:rsidRPr="00E96F6B" w:rsidRDefault="000247FE" w:rsidP="00B0433F">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ins w:id="365" w:author="Eugene Yakovlev" w:date="2015-08-11T11:34:00Z"/>
              </w:rPr>
            </w:pPr>
            <w:ins w:id="366" w:author="Eugene Yakovlev" w:date="2015-08-11T11:34:00Z">
              <w:r w:rsidRPr="00E96F6B">
                <w:t>Passengers are given in the .</w:t>
              </w:r>
              <w:proofErr w:type="spellStart"/>
              <w:r w:rsidRPr="00E96F6B">
                <w:t>xls</w:t>
              </w:r>
              <w:proofErr w:type="spellEnd"/>
              <w:r w:rsidRPr="00E96F6B">
                <w:t xml:space="preserve"> file with next format:</w:t>
              </w:r>
            </w:ins>
          </w:p>
          <w:p w14:paraId="6ABD98CE" w14:textId="77777777" w:rsidR="000247FE" w:rsidRPr="00E96F6B" w:rsidRDefault="000247FE" w:rsidP="008E1487">
            <w:pPr>
              <w:cnfStyle w:val="000010100000" w:firstRow="0" w:lastRow="0" w:firstColumn="0" w:lastColumn="0" w:oddVBand="1" w:evenVBand="0" w:oddHBand="1" w:evenHBand="0" w:firstRowFirstColumn="0" w:firstRowLastColumn="0" w:lastRowFirstColumn="0" w:lastRowLastColumn="0"/>
              <w:rPr>
                <w:ins w:id="367" w:author="Eugene Yakovlev" w:date="2015-08-11T11:34:00Z"/>
              </w:rPr>
            </w:pPr>
          </w:p>
          <w:tbl>
            <w:tblPr>
              <w:tblW w:w="8353" w:type="dxa"/>
              <w:tblInd w:w="93" w:type="dxa"/>
              <w:tblLook w:val="04A0" w:firstRow="1" w:lastRow="0" w:firstColumn="1" w:lastColumn="0" w:noHBand="0" w:noVBand="1"/>
            </w:tblPr>
            <w:tblGrid>
              <w:gridCol w:w="7765"/>
              <w:gridCol w:w="591"/>
              <w:gridCol w:w="591"/>
              <w:gridCol w:w="591"/>
              <w:gridCol w:w="591"/>
            </w:tblGrid>
            <w:tr w:rsidR="000247FE" w:rsidRPr="00E96F6B" w14:paraId="76721EDF" w14:textId="77777777" w:rsidTr="008E1487">
              <w:trPr>
                <w:trHeight w:val="316"/>
                <w:ins w:id="368" w:author="Eugene Yakovlev" w:date="2015-08-11T11:34:00Z"/>
              </w:trPr>
              <w:tc>
                <w:tcPr>
                  <w:tcW w:w="5989" w:type="dxa"/>
                  <w:tcBorders>
                    <w:top w:val="nil"/>
                    <w:left w:val="nil"/>
                    <w:bottom w:val="nil"/>
                    <w:right w:val="nil"/>
                  </w:tcBorders>
                  <w:shd w:val="clear" w:color="auto" w:fill="auto"/>
                  <w:noWrap/>
                  <w:vAlign w:val="bottom"/>
                  <w:hideMark/>
                </w:tcPr>
                <w:tbl>
                  <w:tblPr>
                    <w:tblW w:w="5804" w:type="dxa"/>
                    <w:tblLook w:val="04A0" w:firstRow="1" w:lastRow="0" w:firstColumn="1" w:lastColumn="0" w:noHBand="0" w:noVBand="1"/>
                  </w:tblPr>
                  <w:tblGrid>
                    <w:gridCol w:w="6455"/>
                    <w:gridCol w:w="405"/>
                    <w:gridCol w:w="689"/>
                  </w:tblGrid>
                  <w:tr w:rsidR="000247FE" w:rsidRPr="00E96F6B" w14:paraId="0C1F498B" w14:textId="77777777" w:rsidTr="008E1487">
                    <w:trPr>
                      <w:trHeight w:val="316"/>
                      <w:ins w:id="369" w:author="Eugene Yakovlev" w:date="2015-08-11T11:34:00Z"/>
                    </w:trPr>
                    <w:tc>
                      <w:tcPr>
                        <w:tcW w:w="4710" w:type="dxa"/>
                        <w:tcBorders>
                          <w:top w:val="nil"/>
                          <w:left w:val="nil"/>
                          <w:bottom w:val="nil"/>
                          <w:right w:val="nil"/>
                        </w:tcBorders>
                        <w:shd w:val="clear" w:color="auto" w:fill="auto"/>
                        <w:noWrap/>
                        <w:vAlign w:val="bottom"/>
                      </w:tcPr>
                      <w:tbl>
                        <w:tblPr>
                          <w:tblStyle w:val="TableGrid"/>
                          <w:tblW w:w="6229" w:type="dxa"/>
                          <w:tblLook w:val="04A0" w:firstRow="1" w:lastRow="0" w:firstColumn="1" w:lastColumn="0" w:noHBand="0" w:noVBand="1"/>
                        </w:tblPr>
                        <w:tblGrid>
                          <w:gridCol w:w="510"/>
                          <w:gridCol w:w="911"/>
                          <w:gridCol w:w="812"/>
                          <w:gridCol w:w="1592"/>
                          <w:gridCol w:w="1248"/>
                          <w:gridCol w:w="932"/>
                          <w:gridCol w:w="224"/>
                        </w:tblGrid>
                        <w:tr w:rsidR="000247FE" w:rsidRPr="00E96F6B" w14:paraId="6E326C24" w14:textId="77777777" w:rsidTr="008E1487">
                          <w:trPr>
                            <w:trHeight w:val="660"/>
                            <w:ins w:id="370" w:author="Eugene Yakovlev" w:date="2015-08-11T11:34:00Z"/>
                          </w:trPr>
                          <w:tc>
                            <w:tcPr>
                              <w:tcW w:w="519" w:type="dxa"/>
                            </w:tcPr>
                            <w:p w14:paraId="069C02A9" w14:textId="77777777" w:rsidR="000247FE" w:rsidRPr="00E96F6B" w:rsidRDefault="000247FE" w:rsidP="008E1487">
                              <w:pPr>
                                <w:rPr>
                                  <w:ins w:id="371" w:author="Eugene Yakovlev" w:date="2015-08-11T11:34:00Z"/>
                                  <w:rFonts w:ascii="Calibri" w:eastAsia="Times New Roman" w:hAnsi="Calibri" w:cs="Calibri"/>
                                  <w:color w:val="000000"/>
                                </w:rPr>
                              </w:pPr>
                              <w:ins w:id="372" w:author="Eugene Yakovlev" w:date="2015-08-11T11:34:00Z">
                                <w:r w:rsidRPr="00E96F6B">
                                  <w:rPr>
                                    <w:rFonts w:ascii="Calibri" w:eastAsia="Times New Roman" w:hAnsi="Calibri" w:cs="Calibri"/>
                                    <w:color w:val="000000"/>
                                  </w:rPr>
                                  <w:t>id</w:t>
                                </w:r>
                              </w:ins>
                            </w:p>
                          </w:tc>
                          <w:tc>
                            <w:tcPr>
                              <w:tcW w:w="911" w:type="dxa"/>
                            </w:tcPr>
                            <w:p w14:paraId="2A1ECF7C" w14:textId="77777777" w:rsidR="000247FE" w:rsidRPr="00E96F6B" w:rsidRDefault="000247FE" w:rsidP="008E1487">
                              <w:pPr>
                                <w:rPr>
                                  <w:ins w:id="373" w:author="Eugene Yakovlev" w:date="2015-08-11T11:34:00Z"/>
                                  <w:rFonts w:ascii="Calibri" w:eastAsia="Times New Roman" w:hAnsi="Calibri" w:cs="Calibri"/>
                                  <w:color w:val="000000"/>
                                </w:rPr>
                              </w:pPr>
                              <w:ins w:id="374" w:author="Eugene Yakovlev" w:date="2015-08-11T11:34:00Z">
                                <w:r w:rsidRPr="00E96F6B">
                                  <w:rPr>
                                    <w:rFonts w:ascii="Calibri" w:eastAsia="Times New Roman" w:hAnsi="Calibri" w:cs="Calibri"/>
                                    <w:color w:val="000000"/>
                                  </w:rPr>
                                  <w:t>address</w:t>
                                </w:r>
                              </w:ins>
                            </w:p>
                          </w:tc>
                          <w:tc>
                            <w:tcPr>
                              <w:tcW w:w="827" w:type="dxa"/>
                            </w:tcPr>
                            <w:p w14:paraId="7B0A8376" w14:textId="77777777" w:rsidR="000247FE" w:rsidRPr="00E96F6B" w:rsidRDefault="000247FE" w:rsidP="008E1487">
                              <w:pPr>
                                <w:rPr>
                                  <w:ins w:id="375" w:author="Eugene Yakovlev" w:date="2015-08-11T11:34:00Z"/>
                                  <w:rFonts w:ascii="Calibri" w:eastAsia="Times New Roman" w:hAnsi="Calibri" w:cs="Calibri"/>
                                  <w:color w:val="000000"/>
                                </w:rPr>
                              </w:pPr>
                              <w:ins w:id="376" w:author="Eugene Yakovlev" w:date="2015-08-11T11:34:00Z">
                                <w:r w:rsidRPr="00E96F6B">
                                  <w:rPr>
                                    <w:rFonts w:ascii="Calibri" w:eastAsia="Times New Roman" w:hAnsi="Calibri" w:cs="Calibri"/>
                                    <w:color w:val="000000"/>
                                  </w:rPr>
                                  <w:t>date</w:t>
                                </w:r>
                              </w:ins>
                            </w:p>
                          </w:tc>
                          <w:tc>
                            <w:tcPr>
                              <w:tcW w:w="1532" w:type="dxa"/>
                            </w:tcPr>
                            <w:p w14:paraId="5D6247A4" w14:textId="77777777" w:rsidR="000247FE" w:rsidRPr="00E96F6B" w:rsidRDefault="000247FE" w:rsidP="008E1487">
                              <w:pPr>
                                <w:rPr>
                                  <w:ins w:id="377" w:author="Eugene Yakovlev" w:date="2015-08-11T11:34:00Z"/>
                                  <w:rFonts w:ascii="Calibri" w:eastAsia="Times New Roman" w:hAnsi="Calibri" w:cs="Calibri"/>
                                  <w:color w:val="000000"/>
                                </w:rPr>
                              </w:pPr>
                              <w:ins w:id="378" w:author="Eugene Yakovlev" w:date="2015-08-11T11:34:00Z">
                                <w:r w:rsidRPr="00E96F6B">
                                  <w:rPr>
                                    <w:rFonts w:ascii="Calibri" w:eastAsia="Times New Roman" w:hAnsi="Calibri" w:cs="Calibri"/>
                                    <w:color w:val="000000"/>
                                  </w:rPr>
                                  <w:t>name/surname</w:t>
                                </w:r>
                              </w:ins>
                            </w:p>
                          </w:tc>
                          <w:tc>
                            <w:tcPr>
                              <w:tcW w:w="1270" w:type="dxa"/>
                            </w:tcPr>
                            <w:p w14:paraId="1E634F7F" w14:textId="77777777" w:rsidR="000247FE" w:rsidRPr="00E96F6B" w:rsidRDefault="000247FE" w:rsidP="008E1487">
                              <w:pPr>
                                <w:rPr>
                                  <w:ins w:id="379" w:author="Eugene Yakovlev" w:date="2015-08-11T11:34:00Z"/>
                                  <w:rFonts w:ascii="Calibri" w:eastAsia="Times New Roman" w:hAnsi="Calibri" w:cs="Calibri"/>
                                  <w:color w:val="000000"/>
                                </w:rPr>
                              </w:pPr>
                              <w:ins w:id="380" w:author="Eugene Yakovlev" w:date="2015-08-11T11:34:00Z">
                                <w:r w:rsidRPr="00E96F6B">
                                  <w:rPr>
                                    <w:rFonts w:ascii="Calibri" w:eastAsia="Times New Roman" w:hAnsi="Calibri" w:cs="Calibri"/>
                                    <w:color w:val="000000"/>
                                  </w:rPr>
                                  <w:t>disabled</w:t>
                                </w:r>
                              </w:ins>
                            </w:p>
                          </w:tc>
                          <w:tc>
                            <w:tcPr>
                              <w:tcW w:w="946" w:type="dxa"/>
                            </w:tcPr>
                            <w:p w14:paraId="62ED8AB5" w14:textId="77777777" w:rsidR="000247FE" w:rsidRPr="00E96F6B" w:rsidRDefault="000247FE" w:rsidP="008E1487">
                              <w:pPr>
                                <w:rPr>
                                  <w:ins w:id="381" w:author="Eugene Yakovlev" w:date="2015-08-11T11:34:00Z"/>
                                  <w:rFonts w:ascii="Calibri" w:eastAsia="Times New Roman" w:hAnsi="Calibri" w:cs="Calibri"/>
                                  <w:color w:val="000000"/>
                                </w:rPr>
                              </w:pPr>
                              <w:ins w:id="382" w:author="Eugene Yakovlev" w:date="2015-08-11T11:34:00Z">
                                <w:r w:rsidRPr="00E96F6B">
                                  <w:rPr>
                                    <w:rFonts w:ascii="Calibri" w:eastAsia="Times New Roman" w:hAnsi="Calibri" w:cs="Calibri"/>
                                    <w:color w:val="000000"/>
                                  </w:rPr>
                                  <w:t>Arrive time</w:t>
                                </w:r>
                              </w:ins>
                            </w:p>
                          </w:tc>
                          <w:tc>
                            <w:tcPr>
                              <w:tcW w:w="224" w:type="dxa"/>
                            </w:tcPr>
                            <w:p w14:paraId="4DEF3E36" w14:textId="77777777" w:rsidR="000247FE" w:rsidRPr="00E96F6B" w:rsidRDefault="000247FE" w:rsidP="008E1487">
                              <w:pPr>
                                <w:rPr>
                                  <w:ins w:id="383" w:author="Eugene Yakovlev" w:date="2015-08-11T11:34:00Z"/>
                                  <w:rFonts w:ascii="Calibri" w:eastAsia="Times New Roman" w:hAnsi="Calibri" w:cs="Calibri"/>
                                  <w:color w:val="000000"/>
                                </w:rPr>
                              </w:pPr>
                            </w:p>
                          </w:tc>
                        </w:tr>
                      </w:tbl>
                      <w:p w14:paraId="1F6B88B5" w14:textId="77777777" w:rsidR="000247FE" w:rsidRPr="00E96F6B" w:rsidRDefault="000247FE" w:rsidP="008E1487">
                        <w:pPr>
                          <w:spacing w:after="0" w:line="240" w:lineRule="auto"/>
                          <w:rPr>
                            <w:ins w:id="384" w:author="Eugene Yakovlev" w:date="2015-08-11T11:34:00Z"/>
                            <w:rFonts w:ascii="Calibri" w:eastAsia="Times New Roman" w:hAnsi="Calibri" w:cs="Calibri"/>
                            <w:color w:val="000000"/>
                          </w:rPr>
                        </w:pPr>
                      </w:p>
                    </w:tc>
                    <w:tc>
                      <w:tcPr>
                        <w:tcW w:w="405" w:type="dxa"/>
                        <w:tcBorders>
                          <w:top w:val="nil"/>
                          <w:left w:val="nil"/>
                          <w:bottom w:val="nil"/>
                          <w:right w:val="nil"/>
                        </w:tcBorders>
                        <w:shd w:val="clear" w:color="auto" w:fill="auto"/>
                        <w:noWrap/>
                        <w:vAlign w:val="bottom"/>
                      </w:tcPr>
                      <w:p w14:paraId="7B684352" w14:textId="77777777" w:rsidR="000247FE" w:rsidRPr="00E96F6B" w:rsidRDefault="000247FE" w:rsidP="008E1487">
                        <w:pPr>
                          <w:spacing w:after="0" w:line="240" w:lineRule="auto"/>
                          <w:rPr>
                            <w:ins w:id="385" w:author="Eugene Yakovlev" w:date="2015-08-11T11:34:00Z"/>
                            <w:rFonts w:ascii="Calibri" w:eastAsia="Times New Roman" w:hAnsi="Calibri" w:cs="Calibri"/>
                            <w:color w:val="000000"/>
                          </w:rPr>
                        </w:pPr>
                      </w:p>
                    </w:tc>
                    <w:tc>
                      <w:tcPr>
                        <w:tcW w:w="689" w:type="dxa"/>
                        <w:tcBorders>
                          <w:top w:val="nil"/>
                          <w:left w:val="nil"/>
                          <w:bottom w:val="nil"/>
                          <w:right w:val="nil"/>
                        </w:tcBorders>
                        <w:shd w:val="clear" w:color="auto" w:fill="auto"/>
                        <w:noWrap/>
                        <w:vAlign w:val="bottom"/>
                      </w:tcPr>
                      <w:p w14:paraId="69EB8A23" w14:textId="77777777" w:rsidR="000247FE" w:rsidRPr="00E96F6B" w:rsidRDefault="000247FE" w:rsidP="008E1487">
                        <w:pPr>
                          <w:spacing w:after="0" w:line="240" w:lineRule="auto"/>
                          <w:rPr>
                            <w:ins w:id="386" w:author="Eugene Yakovlev" w:date="2015-08-11T11:34:00Z"/>
                            <w:rFonts w:ascii="Calibri" w:eastAsia="Times New Roman" w:hAnsi="Calibri" w:cs="Calibri"/>
                            <w:color w:val="000000"/>
                          </w:rPr>
                        </w:pPr>
                      </w:p>
                    </w:tc>
                  </w:tr>
                </w:tbl>
                <w:p w14:paraId="27551165" w14:textId="77777777" w:rsidR="000247FE" w:rsidRPr="00E96F6B" w:rsidRDefault="000247FE" w:rsidP="008E1487">
                  <w:pPr>
                    <w:spacing w:after="0" w:line="240" w:lineRule="auto"/>
                    <w:rPr>
                      <w:ins w:id="387" w:author="Eugene Yakovlev" w:date="2015-08-11T11:34:00Z"/>
                      <w:rFonts w:ascii="Calibri" w:eastAsia="Times New Roman" w:hAnsi="Calibri" w:cs="Calibri"/>
                      <w:color w:val="000000"/>
                    </w:rPr>
                  </w:pPr>
                </w:p>
              </w:tc>
              <w:tc>
                <w:tcPr>
                  <w:tcW w:w="591" w:type="dxa"/>
                  <w:tcBorders>
                    <w:top w:val="nil"/>
                    <w:left w:val="nil"/>
                    <w:bottom w:val="nil"/>
                    <w:right w:val="nil"/>
                  </w:tcBorders>
                  <w:shd w:val="clear" w:color="auto" w:fill="auto"/>
                  <w:noWrap/>
                  <w:vAlign w:val="bottom"/>
                  <w:hideMark/>
                </w:tcPr>
                <w:p w14:paraId="05891681" w14:textId="77777777" w:rsidR="000247FE" w:rsidRPr="00E96F6B" w:rsidRDefault="000247FE" w:rsidP="008E1487">
                  <w:pPr>
                    <w:spacing w:after="0" w:line="240" w:lineRule="auto"/>
                    <w:rPr>
                      <w:ins w:id="388" w:author="Eugene Yakovlev" w:date="2015-08-11T11:34:00Z"/>
                      <w:rFonts w:ascii="Calibri" w:eastAsia="Times New Roman" w:hAnsi="Calibri" w:cs="Calibri"/>
                      <w:color w:val="000000"/>
                    </w:rPr>
                  </w:pPr>
                </w:p>
              </w:tc>
              <w:tc>
                <w:tcPr>
                  <w:tcW w:w="591" w:type="dxa"/>
                  <w:tcBorders>
                    <w:top w:val="nil"/>
                    <w:left w:val="nil"/>
                    <w:bottom w:val="nil"/>
                    <w:right w:val="nil"/>
                  </w:tcBorders>
                  <w:shd w:val="clear" w:color="auto" w:fill="auto"/>
                  <w:noWrap/>
                  <w:vAlign w:val="bottom"/>
                  <w:hideMark/>
                </w:tcPr>
                <w:p w14:paraId="7730F8EC" w14:textId="77777777" w:rsidR="000247FE" w:rsidRPr="00E96F6B" w:rsidRDefault="000247FE" w:rsidP="008E1487">
                  <w:pPr>
                    <w:spacing w:after="0" w:line="240" w:lineRule="auto"/>
                    <w:rPr>
                      <w:ins w:id="389" w:author="Eugene Yakovlev" w:date="2015-08-11T11:34:00Z"/>
                      <w:rFonts w:ascii="Calibri" w:eastAsia="Times New Roman" w:hAnsi="Calibri" w:cs="Calibri"/>
                      <w:color w:val="000000"/>
                    </w:rPr>
                  </w:pPr>
                </w:p>
              </w:tc>
              <w:tc>
                <w:tcPr>
                  <w:tcW w:w="591" w:type="dxa"/>
                  <w:tcBorders>
                    <w:top w:val="nil"/>
                    <w:left w:val="nil"/>
                    <w:bottom w:val="nil"/>
                    <w:right w:val="nil"/>
                  </w:tcBorders>
                  <w:shd w:val="clear" w:color="auto" w:fill="auto"/>
                  <w:noWrap/>
                  <w:vAlign w:val="bottom"/>
                  <w:hideMark/>
                </w:tcPr>
                <w:p w14:paraId="2CCA806E" w14:textId="77777777" w:rsidR="000247FE" w:rsidRPr="00E96F6B" w:rsidRDefault="000247FE" w:rsidP="008E1487">
                  <w:pPr>
                    <w:spacing w:after="0" w:line="240" w:lineRule="auto"/>
                    <w:rPr>
                      <w:ins w:id="390" w:author="Eugene Yakovlev" w:date="2015-08-11T11:34:00Z"/>
                      <w:rFonts w:ascii="Calibri" w:eastAsia="Times New Roman" w:hAnsi="Calibri" w:cs="Calibri"/>
                      <w:color w:val="000000"/>
                    </w:rPr>
                  </w:pPr>
                </w:p>
              </w:tc>
              <w:tc>
                <w:tcPr>
                  <w:tcW w:w="591" w:type="dxa"/>
                  <w:tcBorders>
                    <w:top w:val="nil"/>
                    <w:left w:val="nil"/>
                    <w:bottom w:val="nil"/>
                    <w:right w:val="nil"/>
                  </w:tcBorders>
                  <w:shd w:val="clear" w:color="auto" w:fill="auto"/>
                  <w:noWrap/>
                  <w:vAlign w:val="bottom"/>
                  <w:hideMark/>
                </w:tcPr>
                <w:p w14:paraId="6FADB7D3" w14:textId="77777777" w:rsidR="000247FE" w:rsidRPr="00E96F6B" w:rsidRDefault="000247FE" w:rsidP="008E1487">
                  <w:pPr>
                    <w:spacing w:after="0" w:line="240" w:lineRule="auto"/>
                    <w:rPr>
                      <w:ins w:id="391" w:author="Eugene Yakovlev" w:date="2015-08-11T11:34:00Z"/>
                      <w:rFonts w:ascii="Calibri" w:eastAsia="Times New Roman" w:hAnsi="Calibri" w:cs="Calibri"/>
                      <w:color w:val="000000"/>
                    </w:rPr>
                  </w:pPr>
                </w:p>
              </w:tc>
            </w:tr>
          </w:tbl>
          <w:p w14:paraId="49832C49" w14:textId="07CC547B" w:rsidR="000247FE" w:rsidRPr="00E96F6B" w:rsidDel="005C25A2" w:rsidRDefault="000247FE" w:rsidP="00BA4EB9">
            <w:pPr>
              <w:cnfStyle w:val="000010100000" w:firstRow="0" w:lastRow="0" w:firstColumn="0" w:lastColumn="0" w:oddVBand="1" w:evenVBand="0" w:oddHBand="1" w:evenHBand="0" w:firstRowFirstColumn="0" w:firstRowLastColumn="0" w:lastRowFirstColumn="0" w:lastRowLastColumn="0"/>
              <w:rPr>
                <w:del w:id="392" w:author="Eugene Yakovlev" w:date="2015-08-11T11:34:00Z"/>
                <w:b/>
                <w:u w:val="single"/>
              </w:rPr>
            </w:pPr>
            <w:del w:id="393" w:author="Eugene Yakovlev" w:date="2015-08-11T11:34:00Z">
              <w:r w:rsidRPr="00E96F6B" w:rsidDel="005C25A2">
                <w:rPr>
                  <w:b/>
                  <w:u w:val="single"/>
                </w:rPr>
                <w:delText>Overview</w:delText>
              </w:r>
            </w:del>
          </w:p>
          <w:p w14:paraId="4846CE4D" w14:textId="74993BD7" w:rsidR="000247FE" w:rsidRPr="00E96F6B" w:rsidDel="005C25A2" w:rsidRDefault="000247FE" w:rsidP="00BA4EB9">
            <w:pPr>
              <w:cnfStyle w:val="000010100000" w:firstRow="0" w:lastRow="0" w:firstColumn="0" w:lastColumn="0" w:oddVBand="1" w:evenVBand="0" w:oddHBand="1" w:evenHBand="0" w:firstRowFirstColumn="0" w:firstRowLastColumn="0" w:lastRowFirstColumn="0" w:lastRowLastColumn="0"/>
              <w:rPr>
                <w:del w:id="394" w:author="Eugene Yakovlev" w:date="2015-08-11T11:34:00Z"/>
              </w:rPr>
            </w:pPr>
            <w:del w:id="395" w:author="Eugene Yakovlev" w:date="2015-08-11T11:34:00Z">
              <w:r w:rsidDel="005C25A2">
                <w:delText>Task is to develop a</w:delText>
              </w:r>
              <w:r w:rsidRPr="00E96F6B" w:rsidDel="005C25A2">
                <w:delText xml:space="preserve"> </w:delText>
              </w:r>
              <w:r w:rsidDel="005C25A2">
                <w:delText>Web clipper to grab and organize fragments of web pages</w:delText>
              </w:r>
              <w:r w:rsidRPr="00E96F6B" w:rsidDel="005C25A2">
                <w:delText>.</w:delText>
              </w:r>
            </w:del>
          </w:p>
          <w:p w14:paraId="5F653B62" w14:textId="61868119" w:rsidR="000247FE" w:rsidRPr="00E96F6B" w:rsidDel="005C25A2" w:rsidRDefault="000247FE" w:rsidP="00BA4EB9">
            <w:pPr>
              <w:cnfStyle w:val="000010100000" w:firstRow="0" w:lastRow="0" w:firstColumn="0" w:lastColumn="0" w:oddVBand="1" w:evenVBand="0" w:oddHBand="1" w:evenHBand="0" w:firstRowFirstColumn="0" w:firstRowLastColumn="0" w:lastRowFirstColumn="0" w:lastRowLastColumn="0"/>
              <w:rPr>
                <w:del w:id="396" w:author="Eugene Yakovlev" w:date="2015-08-11T11:34:00Z"/>
                <w:b/>
                <w:u w:val="single"/>
              </w:rPr>
            </w:pPr>
            <w:del w:id="397" w:author="Eugene Yakovlev" w:date="2015-08-11T11:34:00Z">
              <w:r w:rsidRPr="00E96F6B" w:rsidDel="005C25A2">
                <w:rPr>
                  <w:b/>
                  <w:u w:val="single"/>
                </w:rPr>
                <w:delText>Requirements</w:delText>
              </w:r>
            </w:del>
          </w:p>
          <w:p w14:paraId="29968A14" w14:textId="094026A3" w:rsidR="000247FE" w:rsidDel="005C25A2" w:rsidRDefault="000247FE" w:rsidP="00E30FC3">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del w:id="398" w:author="Eugene Yakovlev" w:date="2015-08-11T11:34:00Z"/>
              </w:rPr>
            </w:pPr>
            <w:del w:id="399" w:author="Eugene Yakovlev" w:date="2015-08-11T11:34:00Z">
              <w:r w:rsidDel="005C25A2">
                <w:delText>Ability to add a web page by given URL to your collection directly on PWC page or via bookmarklet</w:delText>
              </w:r>
            </w:del>
          </w:p>
          <w:p w14:paraId="60B25308" w14:textId="3725251E" w:rsidR="000247FE" w:rsidDel="005C25A2" w:rsidRDefault="000247FE" w:rsidP="00E30FC3">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del w:id="400" w:author="Eugene Yakovlev" w:date="2015-08-11T11:34:00Z"/>
              </w:rPr>
            </w:pPr>
            <w:del w:id="401" w:author="Eugene Yakovlev" w:date="2015-08-11T11:34:00Z">
              <w:r w:rsidDel="005C25A2">
                <w:delText>Ability to add/edit comment</w:delText>
              </w:r>
            </w:del>
          </w:p>
          <w:p w14:paraId="05EE5135" w14:textId="76F39F12" w:rsidR="000247FE" w:rsidDel="005C25A2" w:rsidRDefault="000247FE" w:rsidP="00E30FC3">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del w:id="402" w:author="Eugene Yakovlev" w:date="2015-08-11T11:34:00Z"/>
              </w:rPr>
            </w:pPr>
            <w:del w:id="403" w:author="Eugene Yakovlev" w:date="2015-08-11T11:34:00Z">
              <w:r w:rsidDel="005C25A2">
                <w:delText>Ability to edit category</w:delText>
              </w:r>
              <w:r w:rsidDel="005C25A2">
                <w:rPr>
                  <w:lang w:val="uk-UA"/>
                </w:rPr>
                <w:delText>.</w:delText>
              </w:r>
              <w:r w:rsidRPr="00E30FC3" w:rsidDel="005C25A2">
                <w:delText xml:space="preserve"> </w:delText>
              </w:r>
              <w:r w:rsidDel="005C25A2">
                <w:delText>Categories should be organized as a tree.</w:delText>
              </w:r>
            </w:del>
          </w:p>
          <w:p w14:paraId="09F33577" w14:textId="24E5C35D" w:rsidR="000247FE" w:rsidDel="005C25A2" w:rsidRDefault="000247FE" w:rsidP="00E30FC3">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del w:id="404" w:author="Eugene Yakovlev" w:date="2015-08-11T11:34:00Z"/>
              </w:rPr>
            </w:pPr>
            <w:del w:id="405" w:author="Eugene Yakovlev" w:date="2015-08-11T11:34:00Z">
              <w:r w:rsidDel="005C25A2">
                <w:delText>Ability to manage categories tree.</w:delText>
              </w:r>
            </w:del>
          </w:p>
          <w:p w14:paraId="68849F67" w14:textId="020D8314" w:rsidR="000247FE" w:rsidDel="005C25A2" w:rsidRDefault="000247FE" w:rsidP="00E30FC3">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del w:id="406" w:author="Eugene Yakovlev" w:date="2015-08-11T11:34:00Z"/>
              </w:rPr>
            </w:pPr>
            <w:del w:id="407" w:author="Eugene Yakovlev" w:date="2015-08-11T11:34:00Z">
              <w:r w:rsidDel="005C25A2">
                <w:delText>Ability to add/edit/delete/manage tags.</w:delText>
              </w:r>
            </w:del>
          </w:p>
          <w:p w14:paraId="46B3583A" w14:textId="1978FA3B" w:rsidR="000247FE" w:rsidDel="005C25A2" w:rsidRDefault="000247FE" w:rsidP="00E30FC3">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del w:id="408" w:author="Eugene Yakovlev" w:date="2015-08-11T11:34:00Z"/>
              </w:rPr>
            </w:pPr>
            <w:del w:id="409" w:author="Eugene Yakovlev" w:date="2015-08-11T11:34:00Z">
              <w:r w:rsidDel="005C25A2">
                <w:delText>Ability to search by word or phrase, category, tag.</w:delText>
              </w:r>
            </w:del>
          </w:p>
          <w:p w14:paraId="38F622EB" w14:textId="7F659644" w:rsidR="000247FE" w:rsidDel="005C25A2" w:rsidRDefault="000247FE" w:rsidP="00E30FC3">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del w:id="410" w:author="Eugene Yakovlev" w:date="2015-08-11T11:34:00Z"/>
              </w:rPr>
            </w:pPr>
            <w:del w:id="411" w:author="Eugene Yakovlev" w:date="2015-08-11T11:34:00Z">
              <w:r w:rsidDel="005C25A2">
                <w:delText>Optional: add part of the web page</w:delText>
              </w:r>
            </w:del>
          </w:p>
          <w:p w14:paraId="48956DBF" w14:textId="6F2B7BCB" w:rsidR="000247FE" w:rsidDel="005C25A2" w:rsidRDefault="000247FE" w:rsidP="00E30FC3">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del w:id="412" w:author="Eugene Yakovlev" w:date="2015-08-11T11:34:00Z"/>
              </w:rPr>
            </w:pPr>
            <w:del w:id="413" w:author="Eugene Yakovlev" w:date="2015-08-11T11:34:00Z">
              <w:r w:rsidDel="005C25A2">
                <w:delText>Optional: browser extension to add URLs</w:delText>
              </w:r>
            </w:del>
          </w:p>
          <w:p w14:paraId="2BC6ECD2" w14:textId="7C1C2CC7" w:rsidR="000247FE" w:rsidRPr="00E96F6B" w:rsidDel="005C25A2" w:rsidRDefault="000247FE" w:rsidP="00E30FC3">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del w:id="414" w:author="Eugene Yakovlev" w:date="2015-08-11T11:34:00Z"/>
              </w:rPr>
            </w:pPr>
            <w:del w:id="415" w:author="Eugene Yakovlev" w:date="2015-08-11T11:34:00Z">
              <w:r w:rsidDel="005C25A2">
                <w:delText>Optional: store content in plain text and PDF (or similar) format.</w:delText>
              </w:r>
            </w:del>
          </w:p>
          <w:p w14:paraId="40137F12" w14:textId="77777777" w:rsidR="000247FE" w:rsidRPr="00E96F6B" w:rsidRDefault="000247FE" w:rsidP="008E1487">
            <w:pPr>
              <w:cnfStyle w:val="000010100000" w:firstRow="0" w:lastRow="0" w:firstColumn="0" w:lastColumn="0" w:oddVBand="1" w:evenVBand="0" w:oddHBand="1" w:evenHBand="0" w:firstRowFirstColumn="0" w:firstRowLastColumn="0" w:lastRowFirstColumn="0" w:lastRowLastColumn="0"/>
              <w:rPr>
                <w:b/>
                <w:u w:val="single"/>
              </w:rPr>
            </w:pPr>
          </w:p>
        </w:tc>
      </w:tr>
      <w:tr w:rsidR="000247FE" w:rsidRPr="00E96F6B" w:rsidDel="000A67A0" w14:paraId="1C6B12C2" w14:textId="274060D8" w:rsidTr="000247FE">
        <w:trPr>
          <w:del w:id="416" w:author="Microsoft Office User" w:date="2016-10-03T11:28:00Z"/>
        </w:trPr>
        <w:tc>
          <w:tcPr>
            <w:cnfStyle w:val="000010000000" w:firstRow="0" w:lastRow="0" w:firstColumn="0" w:lastColumn="0" w:oddVBand="1" w:evenVBand="0" w:oddHBand="0" w:evenHBand="0" w:firstRowFirstColumn="0" w:firstRowLastColumn="0" w:lastRowFirstColumn="0" w:lastRowLastColumn="0"/>
            <w:tcW w:w="252" w:type="pct"/>
            <w:tcPrChange w:id="417" w:author="Eugene Yakovlev" w:date="2015-08-11T11:34:00Z">
              <w:tcPr>
                <w:tcW w:w="167" w:type="pct"/>
              </w:tcPr>
            </w:tcPrChange>
          </w:tcPr>
          <w:p w14:paraId="1C6B1292" w14:textId="683554A6" w:rsidR="000247FE" w:rsidRPr="00E96F6B" w:rsidDel="000A67A0" w:rsidRDefault="000247FE" w:rsidP="008E1487">
            <w:pPr>
              <w:rPr>
                <w:del w:id="418" w:author="Microsoft Office User" w:date="2016-10-03T11:28:00Z"/>
              </w:rPr>
            </w:pPr>
            <w:ins w:id="419" w:author="Eugene Yakovlev" w:date="2015-08-11T11:34:00Z">
              <w:del w:id="420" w:author="Microsoft Office User" w:date="2016-10-03T11:28:00Z">
                <w:r w:rsidRPr="00E96F6B" w:rsidDel="000A67A0">
                  <w:lastRenderedPageBreak/>
                  <w:delText>8</w:delText>
                </w:r>
              </w:del>
            </w:ins>
            <w:del w:id="421" w:author="Microsoft Office User" w:date="2016-10-03T11:28:00Z">
              <w:r w:rsidRPr="00E96F6B" w:rsidDel="000A67A0">
                <w:delText>7</w:delText>
              </w:r>
            </w:del>
          </w:p>
        </w:tc>
        <w:tc>
          <w:tcPr>
            <w:tcW w:w="787" w:type="pct"/>
            <w:tcPrChange w:id="422" w:author="Eugene Yakovlev" w:date="2015-08-11T11:34:00Z">
              <w:tcPr>
                <w:tcW w:w="872" w:type="pct"/>
                <w:gridSpan w:val="2"/>
              </w:tcPr>
            </w:tcPrChange>
          </w:tcPr>
          <w:p w14:paraId="34C35562" w14:textId="0940918E" w:rsidR="000247FE" w:rsidRPr="00E96F6B" w:rsidDel="000A67A0" w:rsidRDefault="000247FE" w:rsidP="008E1487">
            <w:pPr>
              <w:cnfStyle w:val="000000000000" w:firstRow="0" w:lastRow="0" w:firstColumn="0" w:lastColumn="0" w:oddVBand="0" w:evenVBand="0" w:oddHBand="0" w:evenHBand="0" w:firstRowFirstColumn="0" w:firstRowLastColumn="0" w:lastRowFirstColumn="0" w:lastRowLastColumn="0"/>
              <w:rPr>
                <w:ins w:id="423" w:author="Eugene Yakovlev" w:date="2015-08-11T11:34:00Z"/>
                <w:del w:id="424" w:author="Microsoft Office User" w:date="2016-10-03T11:28:00Z"/>
              </w:rPr>
            </w:pPr>
            <w:ins w:id="425" w:author="Eugene Yakovlev" w:date="2015-08-11T11:34:00Z">
              <w:del w:id="426" w:author="Microsoft Office User" w:date="2016-10-03T11:28:00Z">
                <w:r w:rsidRPr="00E96F6B" w:rsidDel="000A67A0">
                  <w:delText xml:space="preserve">Tracking the </w:delText>
                </w:r>
                <w:r w:rsidDel="000A67A0">
                  <w:delText xml:space="preserve">device </w:delText>
                </w:r>
                <w:r w:rsidRPr="00E96F6B" w:rsidDel="000A67A0">
                  <w:delText>position.</w:delText>
                </w:r>
              </w:del>
            </w:ins>
          </w:p>
          <w:p w14:paraId="1C6B1293" w14:textId="0D1CA225" w:rsidR="000247FE" w:rsidRPr="00E96F6B" w:rsidDel="000A67A0" w:rsidRDefault="000247FE" w:rsidP="008E1487">
            <w:pPr>
              <w:cnfStyle w:val="000000000000" w:firstRow="0" w:lastRow="0" w:firstColumn="0" w:lastColumn="0" w:oddVBand="0" w:evenVBand="0" w:oddHBand="0" w:evenHBand="0" w:firstRowFirstColumn="0" w:firstRowLastColumn="0" w:lastRowFirstColumn="0" w:lastRowLastColumn="0"/>
              <w:rPr>
                <w:del w:id="427" w:author="Microsoft Office User" w:date="2016-10-03T11:28:00Z"/>
              </w:rPr>
            </w:pPr>
            <w:del w:id="428" w:author="Microsoft Office User" w:date="2016-10-03T11:28:00Z">
              <w:r w:rsidRPr="00E96F6B" w:rsidDel="000A67A0">
                <w:delText>Extended travelling salesman problem.</w:delText>
              </w:r>
            </w:del>
          </w:p>
          <w:p w14:paraId="1C6B1294" w14:textId="759DA412" w:rsidR="000247FE" w:rsidRPr="00E96F6B" w:rsidDel="000A67A0" w:rsidRDefault="000247FE" w:rsidP="008E1487">
            <w:pPr>
              <w:spacing w:after="200" w:line="276" w:lineRule="auto"/>
              <w:cnfStyle w:val="000000000000" w:firstRow="0" w:lastRow="0" w:firstColumn="0" w:lastColumn="0" w:oddVBand="0" w:evenVBand="0" w:oddHBand="0" w:evenHBand="0" w:firstRowFirstColumn="0" w:firstRowLastColumn="0" w:lastRowFirstColumn="0" w:lastRowLastColumn="0"/>
              <w:rPr>
                <w:del w:id="429" w:author="Microsoft Office User" w:date="2016-10-03T11:28:00Z"/>
              </w:rPr>
            </w:pPr>
            <w:del w:id="430" w:author="Microsoft Office User" w:date="2016-10-03T11:28:00Z">
              <w:r w:rsidRPr="00E96F6B" w:rsidDel="000A67A0">
                <w:delText>(TSP)</w:delText>
              </w:r>
            </w:del>
          </w:p>
        </w:tc>
        <w:tc>
          <w:tcPr>
            <w:cnfStyle w:val="000010000000" w:firstRow="0" w:lastRow="0" w:firstColumn="0" w:lastColumn="0" w:oddVBand="1" w:evenVBand="0" w:oddHBand="0" w:evenHBand="0" w:firstRowFirstColumn="0" w:firstRowLastColumn="0" w:lastRowFirstColumn="0" w:lastRowLastColumn="0"/>
            <w:tcW w:w="3961" w:type="pct"/>
            <w:tcPrChange w:id="431" w:author="Eugene Yakovlev" w:date="2015-08-11T11:34:00Z">
              <w:tcPr>
                <w:tcW w:w="3961" w:type="pct"/>
              </w:tcPr>
            </w:tcPrChange>
          </w:tcPr>
          <w:p w14:paraId="15D90F41" w14:textId="3BAC43E5" w:rsidR="000247FE" w:rsidRPr="00E96F6B" w:rsidDel="000A67A0" w:rsidRDefault="000247FE" w:rsidP="008E1487">
            <w:pPr>
              <w:rPr>
                <w:ins w:id="432" w:author="Eugene Yakovlev" w:date="2015-08-11T11:34:00Z"/>
                <w:del w:id="433" w:author="Microsoft Office User" w:date="2016-10-03T11:28:00Z"/>
                <w:b/>
                <w:u w:val="single"/>
              </w:rPr>
            </w:pPr>
            <w:ins w:id="434" w:author="Eugene Yakovlev" w:date="2015-08-11T11:34:00Z">
              <w:del w:id="435" w:author="Microsoft Office User" w:date="2016-10-03T11:28:00Z">
                <w:r w:rsidRPr="00E96F6B" w:rsidDel="000A67A0">
                  <w:rPr>
                    <w:b/>
                    <w:u w:val="single"/>
                  </w:rPr>
                  <w:delText>Overview</w:delText>
                </w:r>
              </w:del>
            </w:ins>
          </w:p>
          <w:p w14:paraId="432AF001" w14:textId="5AB57DAF" w:rsidR="000247FE" w:rsidDel="000A67A0" w:rsidRDefault="000247FE" w:rsidP="008E1487">
            <w:pPr>
              <w:rPr>
                <w:ins w:id="436" w:author="Eugene Yakovlev" w:date="2015-08-11T11:34:00Z"/>
                <w:del w:id="437" w:author="Microsoft Office User" w:date="2016-10-03T11:28:00Z"/>
                <w:b/>
                <w:u w:val="single"/>
              </w:rPr>
            </w:pPr>
            <w:ins w:id="438" w:author="Eugene Yakovlev" w:date="2015-08-11T11:34:00Z">
              <w:del w:id="439" w:author="Microsoft Office User" w:date="2016-10-03T11:28:00Z">
                <w:r w:rsidDel="000A67A0">
                  <w:rPr>
                    <w:b/>
                    <w:u w:val="single"/>
                  </w:rPr>
                  <w:delText>Write a mobile client capable to get current position and send to service.</w:delText>
                </w:r>
              </w:del>
            </w:ins>
          </w:p>
          <w:p w14:paraId="61462376" w14:textId="369CDA12" w:rsidR="000247FE" w:rsidRPr="00E96F6B" w:rsidDel="000A67A0" w:rsidRDefault="000247FE" w:rsidP="008E1487">
            <w:pPr>
              <w:rPr>
                <w:ins w:id="440" w:author="Eugene Yakovlev" w:date="2015-08-11T11:34:00Z"/>
                <w:del w:id="441" w:author="Microsoft Office User" w:date="2016-10-03T11:28:00Z"/>
              </w:rPr>
            </w:pPr>
            <w:ins w:id="442" w:author="Eugene Yakovlev" w:date="2015-08-11T11:34:00Z">
              <w:del w:id="443" w:author="Microsoft Office User" w:date="2016-10-03T11:28:00Z">
                <w:r w:rsidDel="000A67A0">
                  <w:rPr>
                    <w:b/>
                    <w:u w:val="single"/>
                  </w:rPr>
                  <w:delText>C</w:delText>
                </w:r>
                <w:r w:rsidDel="000A67A0">
                  <w:delText>reate a web solution for tracking the device position and managing the additional features.</w:delText>
                </w:r>
              </w:del>
            </w:ins>
          </w:p>
          <w:p w14:paraId="5ACB628C" w14:textId="3A66C3B3" w:rsidR="000247FE" w:rsidRPr="00E96F6B" w:rsidDel="000A67A0" w:rsidRDefault="000247FE" w:rsidP="008E1487">
            <w:pPr>
              <w:rPr>
                <w:ins w:id="444" w:author="Eugene Yakovlev" w:date="2015-08-11T11:34:00Z"/>
                <w:del w:id="445" w:author="Microsoft Office User" w:date="2016-10-03T11:28:00Z"/>
              </w:rPr>
            </w:pPr>
          </w:p>
          <w:p w14:paraId="4790784A" w14:textId="1F07F9E5" w:rsidR="000247FE" w:rsidDel="000A67A0" w:rsidRDefault="000247FE" w:rsidP="008E1487">
            <w:pPr>
              <w:rPr>
                <w:ins w:id="446" w:author="Eugene Yakovlev" w:date="2015-08-11T11:34:00Z"/>
                <w:del w:id="447" w:author="Microsoft Office User" w:date="2016-10-03T11:28:00Z"/>
                <w:b/>
                <w:u w:val="single"/>
              </w:rPr>
            </w:pPr>
            <w:ins w:id="448" w:author="Eugene Yakovlev" w:date="2015-08-11T11:34:00Z">
              <w:del w:id="449" w:author="Microsoft Office User" w:date="2016-10-03T11:28:00Z">
                <w:r w:rsidRPr="00E96F6B" w:rsidDel="000A67A0">
                  <w:rPr>
                    <w:b/>
                    <w:u w:val="single"/>
                  </w:rPr>
                  <w:delText xml:space="preserve">Requirements </w:delText>
                </w:r>
              </w:del>
            </w:ins>
          </w:p>
          <w:p w14:paraId="0C638A26" w14:textId="100A7E17" w:rsidR="000247FE" w:rsidDel="000A67A0" w:rsidRDefault="000247FE" w:rsidP="001C3F0B">
            <w:pPr>
              <w:rPr>
                <w:ins w:id="450" w:author="Eugene Yakovlev" w:date="2015-08-11T11:34:00Z"/>
                <w:del w:id="451" w:author="Microsoft Office User" w:date="2016-10-03T11:28:00Z"/>
              </w:rPr>
            </w:pPr>
            <w:ins w:id="452" w:author="Eugene Yakovlev" w:date="2015-08-11T11:34:00Z">
              <w:del w:id="453" w:author="Microsoft Office User" w:date="2016-10-03T11:28:00Z">
                <w:r w:rsidDel="000A67A0">
                  <w:delText>Mobile client:</w:delText>
                </w:r>
              </w:del>
            </w:ins>
          </w:p>
          <w:p w14:paraId="61B7906C" w14:textId="7D93FF29" w:rsidR="000247FE" w:rsidDel="000A67A0" w:rsidRDefault="000247FE" w:rsidP="00E30FC3">
            <w:pPr>
              <w:pStyle w:val="ListParagraph"/>
              <w:numPr>
                <w:ilvl w:val="0"/>
                <w:numId w:val="6"/>
              </w:numPr>
              <w:rPr>
                <w:ins w:id="454" w:author="Eugene Yakovlev" w:date="2015-08-11T11:34:00Z"/>
                <w:del w:id="455" w:author="Microsoft Office User" w:date="2016-10-03T11:28:00Z"/>
              </w:rPr>
            </w:pPr>
            <w:ins w:id="456" w:author="Eugene Yakovlev" w:date="2015-08-11T11:34:00Z">
              <w:del w:id="457" w:author="Microsoft Office User" w:date="2016-10-03T11:28:00Z">
                <w:r w:rsidDel="000A67A0">
                  <w:delText>Periodically send the coordinates to a service.</w:delText>
                </w:r>
              </w:del>
            </w:ins>
          </w:p>
          <w:p w14:paraId="5A2C570D" w14:textId="31B0BAB0" w:rsidR="000247FE" w:rsidDel="000A67A0" w:rsidRDefault="000247FE" w:rsidP="00E30FC3">
            <w:pPr>
              <w:pStyle w:val="ListParagraph"/>
              <w:numPr>
                <w:ilvl w:val="0"/>
                <w:numId w:val="6"/>
              </w:numPr>
              <w:rPr>
                <w:ins w:id="458" w:author="Eugene Yakovlev" w:date="2015-08-11T11:34:00Z"/>
                <w:del w:id="459" w:author="Microsoft Office User" w:date="2016-10-03T11:28:00Z"/>
              </w:rPr>
            </w:pPr>
            <w:ins w:id="460" w:author="Eugene Yakovlev" w:date="2015-08-11T11:34:00Z">
              <w:del w:id="461" w:author="Microsoft Office User" w:date="2016-10-03T11:28:00Z">
                <w:r w:rsidDel="000A67A0">
                  <w:delText>Deal with special (SOS) button.</w:delText>
                </w:r>
              </w:del>
            </w:ins>
          </w:p>
          <w:p w14:paraId="72146310" w14:textId="63F6AFE7" w:rsidR="000247FE" w:rsidDel="000A67A0" w:rsidRDefault="000247FE" w:rsidP="001C3F0B">
            <w:pPr>
              <w:rPr>
                <w:ins w:id="462" w:author="Eugene Yakovlev" w:date="2015-08-11T11:34:00Z"/>
                <w:del w:id="463" w:author="Microsoft Office User" w:date="2016-10-03T11:28:00Z"/>
              </w:rPr>
            </w:pPr>
            <w:ins w:id="464" w:author="Eugene Yakovlev" w:date="2015-08-11T11:34:00Z">
              <w:del w:id="465" w:author="Microsoft Office User" w:date="2016-10-03T11:28:00Z">
                <w:r w:rsidDel="000A67A0">
                  <w:delText xml:space="preserve">Need to build a web solution for: </w:delText>
                </w:r>
              </w:del>
            </w:ins>
          </w:p>
          <w:p w14:paraId="132958BF" w14:textId="09C71314" w:rsidR="000247FE" w:rsidDel="000A67A0" w:rsidRDefault="000247FE" w:rsidP="001C3F0B">
            <w:pPr>
              <w:pStyle w:val="ListParagraph"/>
              <w:numPr>
                <w:ilvl w:val="0"/>
                <w:numId w:val="6"/>
              </w:numPr>
              <w:rPr>
                <w:ins w:id="466" w:author="Eugene Yakovlev" w:date="2015-08-11T11:34:00Z"/>
                <w:del w:id="467" w:author="Microsoft Office User" w:date="2016-10-03T11:28:00Z"/>
              </w:rPr>
            </w:pPr>
            <w:ins w:id="468" w:author="Eugene Yakovlev" w:date="2015-08-11T11:34:00Z">
              <w:del w:id="469" w:author="Microsoft Office User" w:date="2016-10-03T11:28:00Z">
                <w:r w:rsidDel="000A67A0">
                  <w:delText>Tracking the device position on a map (framework for maps should be chosen by developers team)</w:delText>
                </w:r>
              </w:del>
            </w:ins>
          </w:p>
          <w:p w14:paraId="343E5BA6" w14:textId="17532310" w:rsidR="000247FE" w:rsidDel="000A67A0" w:rsidRDefault="000247FE" w:rsidP="001C3F0B">
            <w:pPr>
              <w:pStyle w:val="ListParagraph"/>
              <w:numPr>
                <w:ilvl w:val="0"/>
                <w:numId w:val="6"/>
              </w:numPr>
              <w:rPr>
                <w:ins w:id="470" w:author="Eugene Yakovlev" w:date="2015-08-11T11:34:00Z"/>
                <w:del w:id="471" w:author="Microsoft Office User" w:date="2016-10-03T11:28:00Z"/>
              </w:rPr>
            </w:pPr>
            <w:ins w:id="472" w:author="Eugene Yakovlev" w:date="2015-08-11T11:34:00Z">
              <w:del w:id="473" w:author="Microsoft Office User" w:date="2016-10-03T11:28:00Z">
                <w:r w:rsidDel="000A67A0">
                  <w:delText>Optional: Managing special round zones on a map. In case of tracker leaving or entering each zone alarm should be sent to tracker and additional configurable (inside the web solution) mobile number. Also indication on a map should be stored.</w:delText>
                </w:r>
              </w:del>
            </w:ins>
          </w:p>
          <w:p w14:paraId="574EB4FD" w14:textId="7A258709" w:rsidR="000247FE" w:rsidDel="000A67A0" w:rsidRDefault="000247FE" w:rsidP="001C3F0B">
            <w:pPr>
              <w:pStyle w:val="ListParagraph"/>
              <w:numPr>
                <w:ilvl w:val="0"/>
                <w:numId w:val="6"/>
              </w:numPr>
              <w:rPr>
                <w:ins w:id="474" w:author="Eugene Yakovlev" w:date="2015-08-11T11:34:00Z"/>
                <w:del w:id="475" w:author="Microsoft Office User" w:date="2016-10-03T11:28:00Z"/>
              </w:rPr>
            </w:pPr>
            <w:ins w:id="476" w:author="Eugene Yakovlev" w:date="2015-08-11T11:34:00Z">
              <w:del w:id="477" w:author="Microsoft Office User" w:date="2016-10-03T11:28:00Z">
                <w:r w:rsidDel="000A67A0">
                  <w:delText xml:space="preserve">Moving route for the tracker should be stored inside the solution and accessible via simple interface. </w:delText>
                </w:r>
              </w:del>
            </w:ins>
          </w:p>
          <w:p w14:paraId="018224E8" w14:textId="0CBA6560" w:rsidR="000247FE" w:rsidDel="000A67A0" w:rsidRDefault="000247FE" w:rsidP="001C3F0B">
            <w:pPr>
              <w:pStyle w:val="ListParagraph"/>
              <w:numPr>
                <w:ilvl w:val="0"/>
                <w:numId w:val="6"/>
              </w:numPr>
              <w:rPr>
                <w:ins w:id="478" w:author="Eugene Yakovlev" w:date="2015-08-11T11:34:00Z"/>
                <w:del w:id="479" w:author="Microsoft Office User" w:date="2016-10-03T11:28:00Z"/>
              </w:rPr>
            </w:pPr>
            <w:ins w:id="480" w:author="Eugene Yakovlev" w:date="2015-08-11T11:34:00Z">
              <w:del w:id="481" w:author="Microsoft Office User" w:date="2016-10-03T11:28:00Z">
                <w:r w:rsidDel="000A67A0">
                  <w:delText>Optional: Search for routes/alarms/dates/events should be developed.</w:delText>
                </w:r>
              </w:del>
            </w:ins>
          </w:p>
          <w:p w14:paraId="78CE8755" w14:textId="65CFC626" w:rsidR="000247FE" w:rsidDel="000A67A0" w:rsidRDefault="000247FE" w:rsidP="001C3F0B">
            <w:pPr>
              <w:pStyle w:val="ListParagraph"/>
              <w:numPr>
                <w:ilvl w:val="0"/>
                <w:numId w:val="6"/>
              </w:numPr>
              <w:rPr>
                <w:ins w:id="482" w:author="Eugene Yakovlev" w:date="2015-08-11T11:34:00Z"/>
                <w:del w:id="483" w:author="Microsoft Office User" w:date="2016-10-03T11:28:00Z"/>
              </w:rPr>
            </w:pPr>
            <w:ins w:id="484" w:author="Eugene Yakovlev" w:date="2015-08-11T11:34:00Z">
              <w:del w:id="485" w:author="Microsoft Office User" w:date="2016-10-03T11:28:00Z">
                <w:r w:rsidDel="000A67A0">
                  <w:delText>Solution should support the work with many trackers at once.</w:delText>
                </w:r>
              </w:del>
            </w:ins>
          </w:p>
          <w:p w14:paraId="262ACAC8" w14:textId="45E4E64A" w:rsidR="000247FE" w:rsidDel="000A67A0" w:rsidRDefault="000247FE" w:rsidP="001C3F0B">
            <w:pPr>
              <w:pStyle w:val="ListParagraph"/>
              <w:numPr>
                <w:ilvl w:val="0"/>
                <w:numId w:val="6"/>
              </w:numPr>
              <w:rPr>
                <w:ins w:id="486" w:author="Eugene Yakovlev" w:date="2015-08-11T11:34:00Z"/>
                <w:del w:id="487" w:author="Microsoft Office User" w:date="2016-10-03T11:28:00Z"/>
              </w:rPr>
            </w:pPr>
            <w:ins w:id="488" w:author="Eugene Yakovlev" w:date="2015-08-11T11:34:00Z">
              <w:del w:id="489" w:author="Microsoft Office User" w:date="2016-10-03T11:28:00Z">
                <w:r w:rsidDel="000A67A0">
                  <w:delText xml:space="preserve">Solution should give user the possibility to add/remove/configure tracker </w:delText>
                </w:r>
              </w:del>
            </w:ins>
          </w:p>
          <w:p w14:paraId="52B22642" w14:textId="79636D2F" w:rsidR="000247FE" w:rsidDel="000A67A0" w:rsidRDefault="000247FE" w:rsidP="001C3F0B">
            <w:pPr>
              <w:pStyle w:val="ListParagraph"/>
              <w:numPr>
                <w:ilvl w:val="0"/>
                <w:numId w:val="6"/>
              </w:numPr>
              <w:rPr>
                <w:ins w:id="490" w:author="Eugene Yakovlev" w:date="2015-08-11T11:34:00Z"/>
                <w:del w:id="491" w:author="Microsoft Office User" w:date="2016-10-03T11:28:00Z"/>
              </w:rPr>
            </w:pPr>
            <w:ins w:id="492" w:author="Eugene Yakovlev" w:date="2015-08-11T11:34:00Z">
              <w:del w:id="493" w:author="Microsoft Office User" w:date="2016-10-03T11:28:00Z">
                <w:r w:rsidDel="000A67A0">
                  <w:delText>Optional: Each tracker should have the separate configuration options and special zones.</w:delText>
                </w:r>
              </w:del>
            </w:ins>
          </w:p>
          <w:p w14:paraId="17729662" w14:textId="7660AF23" w:rsidR="000247FE" w:rsidDel="000A67A0" w:rsidRDefault="000247FE" w:rsidP="001C3F0B">
            <w:pPr>
              <w:pStyle w:val="ListParagraph"/>
              <w:numPr>
                <w:ilvl w:val="0"/>
                <w:numId w:val="6"/>
              </w:numPr>
              <w:rPr>
                <w:ins w:id="494" w:author="Eugene Yakovlev" w:date="2015-08-11T11:34:00Z"/>
                <w:del w:id="495" w:author="Microsoft Office User" w:date="2016-10-03T11:28:00Z"/>
              </w:rPr>
            </w:pPr>
            <w:ins w:id="496" w:author="Eugene Yakovlev" w:date="2015-08-11T11:34:00Z">
              <w:del w:id="497" w:author="Microsoft Office User" w:date="2016-10-03T11:28:00Z">
                <w:r w:rsidDel="000A67A0">
                  <w:delText xml:space="preserve">Optional: Tracker configuration should contain the configuration of the interval responsible for the time intervals between the tracker data sending. </w:delText>
                </w:r>
              </w:del>
            </w:ins>
          </w:p>
          <w:p w14:paraId="21FFF05D" w14:textId="0AD8EDD8" w:rsidR="000247FE" w:rsidDel="000A67A0" w:rsidRDefault="000247FE" w:rsidP="001C3F0B">
            <w:pPr>
              <w:pStyle w:val="ListParagraph"/>
              <w:numPr>
                <w:ilvl w:val="0"/>
                <w:numId w:val="6"/>
              </w:numPr>
              <w:rPr>
                <w:ins w:id="498" w:author="Eugene Yakovlev" w:date="2015-08-11T11:34:00Z"/>
                <w:del w:id="499" w:author="Microsoft Office User" w:date="2016-10-03T11:28:00Z"/>
              </w:rPr>
            </w:pPr>
            <w:ins w:id="500" w:author="Eugene Yakovlev" w:date="2015-08-11T11:34:00Z">
              <w:del w:id="501" w:author="Microsoft Office User" w:date="2016-10-03T11:28:00Z">
                <w:r w:rsidDel="000A67A0">
                  <w:delText>Optional: Route should contain points from the each tracker data sent. Clicking the point user should get the information window with the time/street/charge/tracker name</w:delText>
                </w:r>
              </w:del>
            </w:ins>
          </w:p>
          <w:p w14:paraId="058539BB" w14:textId="2B1643EE" w:rsidR="000247FE" w:rsidRPr="00E96F6B" w:rsidDel="000A67A0" w:rsidRDefault="000247FE" w:rsidP="008E1487">
            <w:pPr>
              <w:rPr>
                <w:del w:id="502" w:author="Microsoft Office User" w:date="2016-10-03T11:28:00Z"/>
                <w:b/>
                <w:u w:val="single"/>
              </w:rPr>
            </w:pPr>
            <w:ins w:id="503" w:author="Eugene Yakovlev" w:date="2015-08-11T11:34:00Z">
              <w:del w:id="504" w:author="Microsoft Office User" w:date="2016-10-03T11:28:00Z">
                <w:r w:rsidDel="000A67A0">
                  <w:delText>Each SOS call should be shown on the map</w:delText>
                </w:r>
              </w:del>
            </w:ins>
            <w:del w:id="505" w:author="Microsoft Office User" w:date="2016-10-03T11:28:00Z">
              <w:r w:rsidRPr="00E96F6B" w:rsidDel="000A67A0">
                <w:rPr>
                  <w:b/>
                  <w:u w:val="single"/>
                </w:rPr>
                <w:delText>Overview</w:delText>
              </w:r>
            </w:del>
          </w:p>
          <w:p w14:paraId="3519D0F7" w14:textId="05CBD13B" w:rsidR="000247FE" w:rsidRPr="00E96F6B" w:rsidDel="000A67A0" w:rsidRDefault="000247FE" w:rsidP="008E1487">
            <w:pPr>
              <w:rPr>
                <w:del w:id="506" w:author="Microsoft Office User" w:date="2016-10-03T11:28:00Z"/>
                <w:b/>
                <w:u w:val="single"/>
              </w:rPr>
            </w:pPr>
            <w:del w:id="507" w:author="Microsoft Office User" w:date="2016-10-03T11:28:00Z">
              <w:r w:rsidRPr="00E96F6B" w:rsidDel="000A67A0">
                <w:delText>TSP</w:delText>
              </w:r>
              <w:r w:rsidRPr="00E96F6B" w:rsidDel="000A67A0">
                <w:rPr>
                  <w:b/>
                  <w:u w:val="single"/>
                </w:rPr>
                <w:delText xml:space="preserve"> </w:delText>
              </w:r>
              <w:r w:rsidRPr="00E96F6B" w:rsidDel="000A67A0">
                <w:delText xml:space="preserve">is an actual task to find shortest and cheapest possible route for the school bus. </w:delText>
              </w:r>
            </w:del>
          </w:p>
          <w:p w14:paraId="1C6B1295" w14:textId="77267775" w:rsidR="000247FE" w:rsidRPr="00E96F6B" w:rsidDel="000A67A0" w:rsidRDefault="000247FE" w:rsidP="008E1487">
            <w:pPr>
              <w:rPr>
                <w:del w:id="508" w:author="Microsoft Office User" w:date="2016-10-03T11:28:00Z"/>
                <w:b/>
                <w:u w:val="single"/>
              </w:rPr>
            </w:pPr>
            <w:del w:id="509" w:author="Microsoft Office User" w:date="2016-10-03T11:28:00Z">
              <w:r w:rsidRPr="00E96F6B" w:rsidDel="000A67A0">
                <w:rPr>
                  <w:b/>
                  <w:u w:val="single"/>
                </w:rPr>
                <w:delText>Requirements</w:delText>
              </w:r>
            </w:del>
          </w:p>
          <w:p w14:paraId="7138FAD8" w14:textId="19C1B818" w:rsidR="000247FE" w:rsidRPr="00E96F6B" w:rsidDel="000A67A0" w:rsidRDefault="000247FE" w:rsidP="00B0433F">
            <w:pPr>
              <w:pStyle w:val="ListParagraph"/>
              <w:numPr>
                <w:ilvl w:val="0"/>
                <w:numId w:val="6"/>
              </w:numPr>
              <w:rPr>
                <w:del w:id="510" w:author="Microsoft Office User" w:date="2016-10-03T11:28:00Z"/>
              </w:rPr>
            </w:pPr>
            <w:del w:id="511" w:author="Microsoft Office User" w:date="2016-10-03T11:28:00Z">
              <w:r w:rsidRPr="00E96F6B" w:rsidDel="000A67A0">
                <w:delText>Calculate the shortest and cheapest distance, number of busses needed for the company working as a buss owner. Also the roadmap should be present.</w:delText>
              </w:r>
            </w:del>
          </w:p>
          <w:p w14:paraId="6A024CD2" w14:textId="37C03C79" w:rsidR="000247FE" w:rsidRPr="00E96F6B" w:rsidDel="000A67A0" w:rsidRDefault="000247FE" w:rsidP="00B0433F">
            <w:pPr>
              <w:pStyle w:val="ListParagraph"/>
              <w:numPr>
                <w:ilvl w:val="0"/>
                <w:numId w:val="6"/>
              </w:numPr>
              <w:rPr>
                <w:del w:id="512" w:author="Microsoft Office User" w:date="2016-10-03T11:28:00Z"/>
              </w:rPr>
            </w:pPr>
            <w:del w:id="513" w:author="Microsoft Office User" w:date="2016-10-03T11:28:00Z">
              <w:r w:rsidRPr="00E96F6B" w:rsidDel="000A67A0">
                <w:delText>Route should be shown on the Google map.</w:delText>
              </w:r>
            </w:del>
          </w:p>
          <w:p w14:paraId="0A6991BA" w14:textId="02D5E6B6" w:rsidR="000247FE" w:rsidRPr="00E96F6B" w:rsidDel="000A67A0" w:rsidRDefault="000247FE" w:rsidP="00B0433F">
            <w:pPr>
              <w:pStyle w:val="ListParagraph"/>
              <w:numPr>
                <w:ilvl w:val="0"/>
                <w:numId w:val="6"/>
              </w:numPr>
              <w:rPr>
                <w:del w:id="514" w:author="Microsoft Office User" w:date="2016-10-03T11:28:00Z"/>
              </w:rPr>
            </w:pPr>
            <w:del w:id="515" w:author="Microsoft Office User" w:date="2016-10-03T11:28:00Z">
              <w:r w:rsidRPr="00E96F6B" w:rsidDel="000A67A0">
                <w:delText>Route should be real one.</w:delText>
              </w:r>
            </w:del>
          </w:p>
          <w:p w14:paraId="69E1D26E" w14:textId="63008245" w:rsidR="000247FE" w:rsidRPr="00E96F6B" w:rsidDel="000A67A0" w:rsidRDefault="000247FE" w:rsidP="00B0433F">
            <w:pPr>
              <w:pStyle w:val="ListParagraph"/>
              <w:numPr>
                <w:ilvl w:val="0"/>
                <w:numId w:val="6"/>
              </w:numPr>
              <w:rPr>
                <w:del w:id="516" w:author="Microsoft Office User" w:date="2016-10-03T11:28:00Z"/>
              </w:rPr>
            </w:pPr>
            <w:del w:id="517" w:author="Microsoft Office User" w:date="2016-10-03T11:28:00Z">
              <w:r w:rsidRPr="00E96F6B" w:rsidDel="000A67A0">
                <w:delText>Calculated roués should be stored in the internal DB</w:delText>
              </w:r>
            </w:del>
          </w:p>
          <w:p w14:paraId="51BEA6AD" w14:textId="25928D14" w:rsidR="000247FE" w:rsidRPr="00E96F6B" w:rsidDel="000A67A0" w:rsidRDefault="000247FE" w:rsidP="00B0433F">
            <w:pPr>
              <w:pStyle w:val="ListParagraph"/>
              <w:numPr>
                <w:ilvl w:val="0"/>
                <w:numId w:val="6"/>
              </w:numPr>
              <w:rPr>
                <w:del w:id="518" w:author="Microsoft Office User" w:date="2016-10-03T11:28:00Z"/>
              </w:rPr>
            </w:pPr>
            <w:del w:id="519" w:author="Microsoft Office User" w:date="2016-10-03T11:28:00Z">
              <w:r w:rsidRPr="00E96F6B" w:rsidDel="000A67A0">
                <w:delText>Google API can be used to get the routes.</w:delText>
              </w:r>
            </w:del>
          </w:p>
          <w:p w14:paraId="0520FD4D" w14:textId="023AF3FD" w:rsidR="000247FE" w:rsidRPr="00E96F6B" w:rsidDel="000A67A0" w:rsidRDefault="000247FE" w:rsidP="00B0433F">
            <w:pPr>
              <w:pStyle w:val="ListParagraph"/>
              <w:numPr>
                <w:ilvl w:val="0"/>
                <w:numId w:val="6"/>
              </w:numPr>
              <w:rPr>
                <w:del w:id="520" w:author="Microsoft Office User" w:date="2016-10-03T11:28:00Z"/>
              </w:rPr>
            </w:pPr>
            <w:del w:id="521" w:author="Microsoft Office User" w:date="2016-10-03T11:28:00Z">
              <w:r w:rsidRPr="00E96F6B" w:rsidDel="000A67A0">
                <w:delText>Company has few different school busses.</w:delText>
              </w:r>
            </w:del>
          </w:p>
          <w:p w14:paraId="5F461351" w14:textId="11266B08" w:rsidR="000247FE" w:rsidRPr="00E96F6B" w:rsidDel="000A67A0" w:rsidRDefault="000247FE" w:rsidP="00B0433F">
            <w:pPr>
              <w:pStyle w:val="ListParagraph"/>
              <w:numPr>
                <w:ilvl w:val="0"/>
                <w:numId w:val="6"/>
              </w:numPr>
              <w:rPr>
                <w:del w:id="522" w:author="Microsoft Office User" w:date="2016-10-03T11:28:00Z"/>
              </w:rPr>
            </w:pPr>
            <w:del w:id="523" w:author="Microsoft Office User" w:date="2016-10-03T11:28:00Z">
              <w:r w:rsidRPr="00E96F6B" w:rsidDel="000A67A0">
                <w:delText>Each buss can contain different sitting places for disabled persons and ordinary sitting places. Next types are present:</w:delText>
              </w:r>
            </w:del>
          </w:p>
          <w:p w14:paraId="6449E7B2" w14:textId="09E4D39F" w:rsidR="000247FE" w:rsidRPr="00E96F6B" w:rsidDel="000A67A0" w:rsidRDefault="000247FE" w:rsidP="00B0433F">
            <w:pPr>
              <w:pStyle w:val="ListParagraph"/>
              <w:numPr>
                <w:ilvl w:val="1"/>
                <w:numId w:val="6"/>
              </w:numPr>
              <w:rPr>
                <w:del w:id="524" w:author="Microsoft Office User" w:date="2016-10-03T11:28:00Z"/>
              </w:rPr>
            </w:pPr>
            <w:del w:id="525" w:author="Microsoft Office User" w:date="2016-10-03T11:28:00Z">
              <w:r w:rsidRPr="00E96F6B" w:rsidDel="000A67A0">
                <w:delText>16 ordinary sitting places – 4 busses</w:delText>
              </w:r>
            </w:del>
          </w:p>
          <w:p w14:paraId="3028F4CB" w14:textId="2A9739B4" w:rsidR="000247FE" w:rsidRPr="00E96F6B" w:rsidDel="000A67A0" w:rsidRDefault="000247FE" w:rsidP="00B0433F">
            <w:pPr>
              <w:pStyle w:val="ListParagraph"/>
              <w:numPr>
                <w:ilvl w:val="1"/>
                <w:numId w:val="6"/>
              </w:numPr>
              <w:rPr>
                <w:del w:id="526" w:author="Microsoft Office User" w:date="2016-10-03T11:28:00Z"/>
              </w:rPr>
            </w:pPr>
            <w:del w:id="527" w:author="Microsoft Office User" w:date="2016-10-03T11:28:00Z">
              <w:r w:rsidRPr="00E96F6B" w:rsidDel="000A67A0">
                <w:delText>8 ordinary sitting places, 4 places for disabled persons – 3 busses</w:delText>
              </w:r>
            </w:del>
          </w:p>
          <w:p w14:paraId="678ADBE4" w14:textId="068D780D" w:rsidR="000247FE" w:rsidRPr="00E96F6B" w:rsidDel="000A67A0" w:rsidRDefault="000247FE" w:rsidP="00B0433F">
            <w:pPr>
              <w:pStyle w:val="ListParagraph"/>
              <w:numPr>
                <w:ilvl w:val="1"/>
                <w:numId w:val="6"/>
              </w:numPr>
              <w:rPr>
                <w:del w:id="528" w:author="Microsoft Office User" w:date="2016-10-03T11:28:00Z"/>
              </w:rPr>
            </w:pPr>
            <w:del w:id="529" w:author="Microsoft Office User" w:date="2016-10-03T11:28:00Z">
              <w:r w:rsidRPr="00E96F6B" w:rsidDel="000A67A0">
                <w:delText>6 ordinary sitting places, 3 places for disabled persons – 2 busses</w:delText>
              </w:r>
            </w:del>
          </w:p>
          <w:p w14:paraId="3130E5FF" w14:textId="3823B9D1" w:rsidR="000247FE" w:rsidRPr="00E96F6B" w:rsidDel="000A67A0" w:rsidRDefault="000247FE" w:rsidP="00B0433F">
            <w:pPr>
              <w:pStyle w:val="ListParagraph"/>
              <w:numPr>
                <w:ilvl w:val="0"/>
                <w:numId w:val="6"/>
              </w:numPr>
              <w:rPr>
                <w:del w:id="530" w:author="Microsoft Office User" w:date="2016-10-03T11:28:00Z"/>
              </w:rPr>
            </w:pPr>
            <w:del w:id="531" w:author="Microsoft Office User" w:date="2016-10-03T11:28:00Z">
              <w:r w:rsidRPr="00E96F6B" w:rsidDel="000A67A0">
                <w:delText>Passenger should not wait more than 5 minutes on a buss stop</w:delText>
              </w:r>
            </w:del>
          </w:p>
          <w:p w14:paraId="2D5E43D9" w14:textId="4D9C5108" w:rsidR="000247FE" w:rsidRPr="00E96F6B" w:rsidDel="000A67A0" w:rsidRDefault="000247FE" w:rsidP="00B0433F">
            <w:pPr>
              <w:pStyle w:val="ListParagraph"/>
              <w:numPr>
                <w:ilvl w:val="0"/>
                <w:numId w:val="6"/>
              </w:numPr>
              <w:rPr>
                <w:del w:id="532" w:author="Microsoft Office User" w:date="2016-10-03T11:28:00Z"/>
              </w:rPr>
            </w:pPr>
            <w:del w:id="533" w:author="Microsoft Office User" w:date="2016-10-03T11:28:00Z">
              <w:r w:rsidRPr="00E96F6B" w:rsidDel="000A67A0">
                <w:delText>Boarding time is 5 minutes.</w:delText>
              </w:r>
            </w:del>
          </w:p>
          <w:p w14:paraId="7A3C9876" w14:textId="00DD6C0A" w:rsidR="000247FE" w:rsidRPr="00E96F6B" w:rsidDel="000A67A0" w:rsidRDefault="000247FE" w:rsidP="00B0433F">
            <w:pPr>
              <w:pStyle w:val="ListParagraph"/>
              <w:numPr>
                <w:ilvl w:val="0"/>
                <w:numId w:val="6"/>
              </w:numPr>
              <w:rPr>
                <w:del w:id="534" w:author="Microsoft Office User" w:date="2016-10-03T11:28:00Z"/>
              </w:rPr>
            </w:pPr>
            <w:del w:id="535" w:author="Microsoft Office User" w:date="2016-10-03T11:28:00Z">
              <w:r w:rsidRPr="00E96F6B" w:rsidDel="000A67A0">
                <w:delText>Arrival time should be 15 minutes earlier than actual requested time.</w:delText>
              </w:r>
            </w:del>
          </w:p>
          <w:p w14:paraId="69C74A25" w14:textId="49865DBA" w:rsidR="000247FE" w:rsidRPr="00E96F6B" w:rsidDel="000A67A0" w:rsidRDefault="000247FE" w:rsidP="00B0433F">
            <w:pPr>
              <w:pStyle w:val="ListParagraph"/>
              <w:numPr>
                <w:ilvl w:val="0"/>
                <w:numId w:val="6"/>
              </w:numPr>
              <w:rPr>
                <w:del w:id="536" w:author="Microsoft Office User" w:date="2016-10-03T11:28:00Z"/>
              </w:rPr>
            </w:pPr>
            <w:del w:id="537" w:author="Microsoft Office User" w:date="2016-10-03T11:28:00Z">
              <w:r w:rsidRPr="00E96F6B" w:rsidDel="000A67A0">
                <w:delText>Passengers are given in the .xls file with next format:</w:delText>
              </w:r>
            </w:del>
          </w:p>
          <w:p w14:paraId="1C6B129E" w14:textId="42C674D9" w:rsidR="000247FE" w:rsidRPr="00E96F6B" w:rsidDel="000A67A0" w:rsidRDefault="000247FE" w:rsidP="008E1487">
            <w:pPr>
              <w:rPr>
                <w:del w:id="538" w:author="Microsoft Office User" w:date="2016-10-03T11:28:00Z"/>
              </w:rPr>
            </w:pPr>
          </w:p>
          <w:tbl>
            <w:tblPr>
              <w:tblW w:w="8353" w:type="dxa"/>
              <w:tblInd w:w="93" w:type="dxa"/>
              <w:tblLook w:val="04A0" w:firstRow="1" w:lastRow="0" w:firstColumn="1" w:lastColumn="0" w:noHBand="0" w:noVBand="1"/>
            </w:tblPr>
            <w:tblGrid>
              <w:gridCol w:w="7765"/>
              <w:gridCol w:w="591"/>
              <w:gridCol w:w="591"/>
              <w:gridCol w:w="591"/>
              <w:gridCol w:w="591"/>
            </w:tblGrid>
            <w:tr w:rsidR="000247FE" w:rsidRPr="00E96F6B" w:rsidDel="000A67A0" w14:paraId="1C6B12B0" w14:textId="7049AA55" w:rsidTr="008E1487">
              <w:trPr>
                <w:trHeight w:val="316"/>
                <w:del w:id="539" w:author="Microsoft Office User" w:date="2016-10-03T11:28:00Z"/>
              </w:trPr>
              <w:tc>
                <w:tcPr>
                  <w:tcW w:w="5989" w:type="dxa"/>
                  <w:tcBorders>
                    <w:top w:val="nil"/>
                    <w:left w:val="nil"/>
                    <w:bottom w:val="nil"/>
                    <w:right w:val="nil"/>
                  </w:tcBorders>
                  <w:shd w:val="clear" w:color="auto" w:fill="auto"/>
                  <w:noWrap/>
                  <w:vAlign w:val="bottom"/>
                  <w:hideMark/>
                </w:tcPr>
                <w:tbl>
                  <w:tblPr>
                    <w:tblW w:w="5804" w:type="dxa"/>
                    <w:tblLook w:val="04A0" w:firstRow="1" w:lastRow="0" w:firstColumn="1" w:lastColumn="0" w:noHBand="0" w:noVBand="1"/>
                  </w:tblPr>
                  <w:tblGrid>
                    <w:gridCol w:w="6455"/>
                    <w:gridCol w:w="405"/>
                    <w:gridCol w:w="689"/>
                  </w:tblGrid>
                  <w:tr w:rsidR="000247FE" w:rsidRPr="00E96F6B" w:rsidDel="000A67A0" w14:paraId="1C6B12AA" w14:textId="185A7729" w:rsidTr="008E1487">
                    <w:trPr>
                      <w:trHeight w:val="316"/>
                      <w:del w:id="540" w:author="Microsoft Office User" w:date="2016-10-03T11:28:00Z"/>
                    </w:trPr>
                    <w:tc>
                      <w:tcPr>
                        <w:tcW w:w="4710" w:type="dxa"/>
                        <w:tcBorders>
                          <w:top w:val="nil"/>
                          <w:left w:val="nil"/>
                          <w:bottom w:val="nil"/>
                          <w:right w:val="nil"/>
                        </w:tcBorders>
                        <w:shd w:val="clear" w:color="auto" w:fill="auto"/>
                        <w:noWrap/>
                        <w:vAlign w:val="bottom"/>
                      </w:tcPr>
                      <w:tbl>
                        <w:tblPr>
                          <w:tblStyle w:val="TableGrid"/>
                          <w:tblW w:w="6229" w:type="dxa"/>
                          <w:tblLook w:val="04A0" w:firstRow="1" w:lastRow="0" w:firstColumn="1" w:lastColumn="0" w:noHBand="0" w:noVBand="1"/>
                        </w:tblPr>
                        <w:tblGrid>
                          <w:gridCol w:w="510"/>
                          <w:gridCol w:w="911"/>
                          <w:gridCol w:w="812"/>
                          <w:gridCol w:w="1592"/>
                          <w:gridCol w:w="1248"/>
                          <w:gridCol w:w="932"/>
                          <w:gridCol w:w="224"/>
                        </w:tblGrid>
                        <w:tr w:rsidR="000247FE" w:rsidRPr="00E96F6B" w:rsidDel="000A67A0" w14:paraId="1C6B12A6" w14:textId="1B1C404A" w:rsidTr="008E1487">
                          <w:trPr>
                            <w:trHeight w:val="660"/>
                            <w:del w:id="541" w:author="Microsoft Office User" w:date="2016-10-03T11:28:00Z"/>
                          </w:trPr>
                          <w:tc>
                            <w:tcPr>
                              <w:tcW w:w="519" w:type="dxa"/>
                            </w:tcPr>
                            <w:p w14:paraId="1C6B129F" w14:textId="527D8AB0" w:rsidR="000247FE" w:rsidRPr="00E96F6B" w:rsidDel="000A67A0" w:rsidRDefault="000247FE" w:rsidP="008E1487">
                              <w:pPr>
                                <w:rPr>
                                  <w:del w:id="542" w:author="Microsoft Office User" w:date="2016-10-03T11:28:00Z"/>
                                  <w:rFonts w:ascii="Calibri" w:eastAsia="Times New Roman" w:hAnsi="Calibri" w:cs="Calibri"/>
                                  <w:color w:val="000000"/>
                                </w:rPr>
                              </w:pPr>
                              <w:del w:id="543" w:author="Microsoft Office User" w:date="2016-10-03T11:28:00Z">
                                <w:r w:rsidRPr="00E96F6B" w:rsidDel="000A67A0">
                                  <w:rPr>
                                    <w:rFonts w:ascii="Calibri" w:eastAsia="Times New Roman" w:hAnsi="Calibri" w:cs="Calibri"/>
                                    <w:color w:val="000000"/>
                                  </w:rPr>
                                  <w:delText>id</w:delText>
                                </w:r>
                              </w:del>
                            </w:p>
                          </w:tc>
                          <w:tc>
                            <w:tcPr>
                              <w:tcW w:w="911" w:type="dxa"/>
                            </w:tcPr>
                            <w:p w14:paraId="1C6B12A0" w14:textId="353E6452" w:rsidR="000247FE" w:rsidRPr="00E96F6B" w:rsidDel="000A67A0" w:rsidRDefault="000247FE" w:rsidP="008E1487">
                              <w:pPr>
                                <w:rPr>
                                  <w:del w:id="544" w:author="Microsoft Office User" w:date="2016-10-03T11:28:00Z"/>
                                  <w:rFonts w:ascii="Calibri" w:eastAsia="Times New Roman" w:hAnsi="Calibri" w:cs="Calibri"/>
                                  <w:color w:val="000000"/>
                                </w:rPr>
                              </w:pPr>
                              <w:del w:id="545" w:author="Microsoft Office User" w:date="2016-10-03T11:28:00Z">
                                <w:r w:rsidRPr="00E96F6B" w:rsidDel="000A67A0">
                                  <w:rPr>
                                    <w:rFonts w:ascii="Calibri" w:eastAsia="Times New Roman" w:hAnsi="Calibri" w:cs="Calibri"/>
                                    <w:color w:val="000000"/>
                                  </w:rPr>
                                  <w:delText>address</w:delText>
                                </w:r>
                              </w:del>
                            </w:p>
                          </w:tc>
                          <w:tc>
                            <w:tcPr>
                              <w:tcW w:w="827" w:type="dxa"/>
                            </w:tcPr>
                            <w:p w14:paraId="1C6B12A1" w14:textId="359B6439" w:rsidR="000247FE" w:rsidRPr="00E96F6B" w:rsidDel="000A67A0" w:rsidRDefault="000247FE" w:rsidP="008E1487">
                              <w:pPr>
                                <w:rPr>
                                  <w:del w:id="546" w:author="Microsoft Office User" w:date="2016-10-03T11:28:00Z"/>
                                  <w:rFonts w:ascii="Calibri" w:eastAsia="Times New Roman" w:hAnsi="Calibri" w:cs="Calibri"/>
                                  <w:color w:val="000000"/>
                                </w:rPr>
                              </w:pPr>
                              <w:del w:id="547" w:author="Microsoft Office User" w:date="2016-10-03T11:28:00Z">
                                <w:r w:rsidRPr="00E96F6B" w:rsidDel="000A67A0">
                                  <w:rPr>
                                    <w:rFonts w:ascii="Calibri" w:eastAsia="Times New Roman" w:hAnsi="Calibri" w:cs="Calibri"/>
                                    <w:color w:val="000000"/>
                                  </w:rPr>
                                  <w:delText>date</w:delText>
                                </w:r>
                              </w:del>
                            </w:p>
                          </w:tc>
                          <w:tc>
                            <w:tcPr>
                              <w:tcW w:w="1532" w:type="dxa"/>
                            </w:tcPr>
                            <w:p w14:paraId="1C6B12A2" w14:textId="2560AEA8" w:rsidR="000247FE" w:rsidRPr="00E96F6B" w:rsidDel="000A67A0" w:rsidRDefault="000247FE" w:rsidP="008E1487">
                              <w:pPr>
                                <w:rPr>
                                  <w:del w:id="548" w:author="Microsoft Office User" w:date="2016-10-03T11:28:00Z"/>
                                  <w:rFonts w:ascii="Calibri" w:eastAsia="Times New Roman" w:hAnsi="Calibri" w:cs="Calibri"/>
                                  <w:color w:val="000000"/>
                                </w:rPr>
                              </w:pPr>
                              <w:del w:id="549" w:author="Microsoft Office User" w:date="2016-10-03T11:28:00Z">
                                <w:r w:rsidRPr="00E96F6B" w:rsidDel="000A67A0">
                                  <w:rPr>
                                    <w:rFonts w:ascii="Calibri" w:eastAsia="Times New Roman" w:hAnsi="Calibri" w:cs="Calibri"/>
                                    <w:color w:val="000000"/>
                                  </w:rPr>
                                  <w:delText>name/surname</w:delText>
                                </w:r>
                              </w:del>
                            </w:p>
                          </w:tc>
                          <w:tc>
                            <w:tcPr>
                              <w:tcW w:w="1270" w:type="dxa"/>
                            </w:tcPr>
                            <w:p w14:paraId="1C6B12A3" w14:textId="0919359B" w:rsidR="000247FE" w:rsidRPr="00E96F6B" w:rsidDel="000A67A0" w:rsidRDefault="000247FE" w:rsidP="008E1487">
                              <w:pPr>
                                <w:rPr>
                                  <w:del w:id="550" w:author="Microsoft Office User" w:date="2016-10-03T11:28:00Z"/>
                                  <w:rFonts w:ascii="Calibri" w:eastAsia="Times New Roman" w:hAnsi="Calibri" w:cs="Calibri"/>
                                  <w:color w:val="000000"/>
                                </w:rPr>
                              </w:pPr>
                              <w:del w:id="551" w:author="Microsoft Office User" w:date="2016-10-03T11:28:00Z">
                                <w:r w:rsidRPr="00E96F6B" w:rsidDel="000A67A0">
                                  <w:rPr>
                                    <w:rFonts w:ascii="Calibri" w:eastAsia="Times New Roman" w:hAnsi="Calibri" w:cs="Calibri"/>
                                    <w:color w:val="000000"/>
                                  </w:rPr>
                                  <w:delText>disabled</w:delText>
                                </w:r>
                              </w:del>
                            </w:p>
                          </w:tc>
                          <w:tc>
                            <w:tcPr>
                              <w:tcW w:w="946" w:type="dxa"/>
                            </w:tcPr>
                            <w:p w14:paraId="1C6B12A4" w14:textId="272A353B" w:rsidR="000247FE" w:rsidRPr="00E96F6B" w:rsidDel="000A67A0" w:rsidRDefault="000247FE" w:rsidP="008E1487">
                              <w:pPr>
                                <w:rPr>
                                  <w:del w:id="552" w:author="Microsoft Office User" w:date="2016-10-03T11:28:00Z"/>
                                  <w:rFonts w:ascii="Calibri" w:eastAsia="Times New Roman" w:hAnsi="Calibri" w:cs="Calibri"/>
                                  <w:color w:val="000000"/>
                                </w:rPr>
                              </w:pPr>
                              <w:del w:id="553" w:author="Microsoft Office User" w:date="2016-10-03T11:28:00Z">
                                <w:r w:rsidRPr="00E96F6B" w:rsidDel="000A67A0">
                                  <w:rPr>
                                    <w:rFonts w:ascii="Calibri" w:eastAsia="Times New Roman" w:hAnsi="Calibri" w:cs="Calibri"/>
                                    <w:color w:val="000000"/>
                                  </w:rPr>
                                  <w:delText>Arrive time</w:delText>
                                </w:r>
                              </w:del>
                            </w:p>
                          </w:tc>
                          <w:tc>
                            <w:tcPr>
                              <w:tcW w:w="224" w:type="dxa"/>
                            </w:tcPr>
                            <w:p w14:paraId="1C6B12A5" w14:textId="1948DB92" w:rsidR="000247FE" w:rsidRPr="00E96F6B" w:rsidDel="000A67A0" w:rsidRDefault="000247FE" w:rsidP="008E1487">
                              <w:pPr>
                                <w:rPr>
                                  <w:del w:id="554" w:author="Microsoft Office User" w:date="2016-10-03T11:28:00Z"/>
                                  <w:rFonts w:ascii="Calibri" w:eastAsia="Times New Roman" w:hAnsi="Calibri" w:cs="Calibri"/>
                                  <w:color w:val="000000"/>
                                </w:rPr>
                              </w:pPr>
                            </w:p>
                          </w:tc>
                        </w:tr>
                      </w:tbl>
                      <w:p w14:paraId="1C6B12A7" w14:textId="25DB1EF7" w:rsidR="000247FE" w:rsidRPr="00E96F6B" w:rsidDel="000A67A0" w:rsidRDefault="000247FE" w:rsidP="008E1487">
                        <w:pPr>
                          <w:spacing w:after="0" w:line="240" w:lineRule="auto"/>
                          <w:rPr>
                            <w:del w:id="555" w:author="Microsoft Office User" w:date="2016-10-03T11:28:00Z"/>
                            <w:rFonts w:ascii="Calibri" w:eastAsia="Times New Roman" w:hAnsi="Calibri" w:cs="Calibri"/>
                            <w:color w:val="000000"/>
                          </w:rPr>
                        </w:pPr>
                      </w:p>
                    </w:tc>
                    <w:tc>
                      <w:tcPr>
                        <w:tcW w:w="405" w:type="dxa"/>
                        <w:tcBorders>
                          <w:top w:val="nil"/>
                          <w:left w:val="nil"/>
                          <w:bottom w:val="nil"/>
                          <w:right w:val="nil"/>
                        </w:tcBorders>
                        <w:shd w:val="clear" w:color="auto" w:fill="auto"/>
                        <w:noWrap/>
                        <w:vAlign w:val="bottom"/>
                      </w:tcPr>
                      <w:p w14:paraId="1C6B12A8" w14:textId="623FB987" w:rsidR="000247FE" w:rsidRPr="00E96F6B" w:rsidDel="000A67A0" w:rsidRDefault="000247FE" w:rsidP="008E1487">
                        <w:pPr>
                          <w:spacing w:after="0" w:line="240" w:lineRule="auto"/>
                          <w:rPr>
                            <w:del w:id="556" w:author="Microsoft Office User" w:date="2016-10-03T11:28:00Z"/>
                            <w:rFonts w:ascii="Calibri" w:eastAsia="Times New Roman" w:hAnsi="Calibri" w:cs="Calibri"/>
                            <w:color w:val="000000"/>
                          </w:rPr>
                        </w:pPr>
                      </w:p>
                    </w:tc>
                    <w:tc>
                      <w:tcPr>
                        <w:tcW w:w="689" w:type="dxa"/>
                        <w:tcBorders>
                          <w:top w:val="nil"/>
                          <w:left w:val="nil"/>
                          <w:bottom w:val="nil"/>
                          <w:right w:val="nil"/>
                        </w:tcBorders>
                        <w:shd w:val="clear" w:color="auto" w:fill="auto"/>
                        <w:noWrap/>
                        <w:vAlign w:val="bottom"/>
                      </w:tcPr>
                      <w:p w14:paraId="1C6B12A9" w14:textId="41BD5B0A" w:rsidR="000247FE" w:rsidRPr="00E96F6B" w:rsidDel="000A67A0" w:rsidRDefault="000247FE" w:rsidP="008E1487">
                        <w:pPr>
                          <w:spacing w:after="0" w:line="240" w:lineRule="auto"/>
                          <w:rPr>
                            <w:del w:id="557" w:author="Microsoft Office User" w:date="2016-10-03T11:28:00Z"/>
                            <w:rFonts w:ascii="Calibri" w:eastAsia="Times New Roman" w:hAnsi="Calibri" w:cs="Calibri"/>
                            <w:color w:val="000000"/>
                          </w:rPr>
                        </w:pPr>
                      </w:p>
                    </w:tc>
                  </w:tr>
                </w:tbl>
                <w:p w14:paraId="1C6B12AB" w14:textId="619A2247" w:rsidR="000247FE" w:rsidRPr="00E96F6B" w:rsidDel="000A67A0" w:rsidRDefault="000247FE" w:rsidP="008E1487">
                  <w:pPr>
                    <w:spacing w:after="0" w:line="240" w:lineRule="auto"/>
                    <w:rPr>
                      <w:del w:id="558" w:author="Microsoft Office User" w:date="2016-10-03T11:28:00Z"/>
                      <w:rFonts w:ascii="Calibri" w:eastAsia="Times New Roman" w:hAnsi="Calibri" w:cs="Calibri"/>
                      <w:color w:val="000000"/>
                    </w:rPr>
                  </w:pPr>
                </w:p>
              </w:tc>
              <w:tc>
                <w:tcPr>
                  <w:tcW w:w="591" w:type="dxa"/>
                  <w:tcBorders>
                    <w:top w:val="nil"/>
                    <w:left w:val="nil"/>
                    <w:bottom w:val="nil"/>
                    <w:right w:val="nil"/>
                  </w:tcBorders>
                  <w:shd w:val="clear" w:color="auto" w:fill="auto"/>
                  <w:noWrap/>
                  <w:vAlign w:val="bottom"/>
                  <w:hideMark/>
                </w:tcPr>
                <w:p w14:paraId="1C6B12AC" w14:textId="7121FB72" w:rsidR="000247FE" w:rsidRPr="00E96F6B" w:rsidDel="000A67A0" w:rsidRDefault="000247FE" w:rsidP="008E1487">
                  <w:pPr>
                    <w:spacing w:after="0" w:line="240" w:lineRule="auto"/>
                    <w:rPr>
                      <w:del w:id="559" w:author="Microsoft Office User" w:date="2016-10-03T11:28:00Z"/>
                      <w:rFonts w:ascii="Calibri" w:eastAsia="Times New Roman" w:hAnsi="Calibri" w:cs="Calibri"/>
                      <w:color w:val="000000"/>
                    </w:rPr>
                  </w:pPr>
                </w:p>
              </w:tc>
              <w:tc>
                <w:tcPr>
                  <w:tcW w:w="591" w:type="dxa"/>
                  <w:tcBorders>
                    <w:top w:val="nil"/>
                    <w:left w:val="nil"/>
                    <w:bottom w:val="nil"/>
                    <w:right w:val="nil"/>
                  </w:tcBorders>
                  <w:shd w:val="clear" w:color="auto" w:fill="auto"/>
                  <w:noWrap/>
                  <w:vAlign w:val="bottom"/>
                  <w:hideMark/>
                </w:tcPr>
                <w:p w14:paraId="1C6B12AD" w14:textId="3FB835B5" w:rsidR="000247FE" w:rsidRPr="00E96F6B" w:rsidDel="000A67A0" w:rsidRDefault="000247FE" w:rsidP="008E1487">
                  <w:pPr>
                    <w:spacing w:after="0" w:line="240" w:lineRule="auto"/>
                    <w:rPr>
                      <w:del w:id="560" w:author="Microsoft Office User" w:date="2016-10-03T11:28:00Z"/>
                      <w:rFonts w:ascii="Calibri" w:eastAsia="Times New Roman" w:hAnsi="Calibri" w:cs="Calibri"/>
                      <w:color w:val="000000"/>
                    </w:rPr>
                  </w:pPr>
                </w:p>
              </w:tc>
              <w:tc>
                <w:tcPr>
                  <w:tcW w:w="591" w:type="dxa"/>
                  <w:tcBorders>
                    <w:top w:val="nil"/>
                    <w:left w:val="nil"/>
                    <w:bottom w:val="nil"/>
                    <w:right w:val="nil"/>
                  </w:tcBorders>
                  <w:shd w:val="clear" w:color="auto" w:fill="auto"/>
                  <w:noWrap/>
                  <w:vAlign w:val="bottom"/>
                  <w:hideMark/>
                </w:tcPr>
                <w:p w14:paraId="1C6B12AE" w14:textId="18F12CCF" w:rsidR="000247FE" w:rsidRPr="00E96F6B" w:rsidDel="000A67A0" w:rsidRDefault="000247FE" w:rsidP="008E1487">
                  <w:pPr>
                    <w:spacing w:after="0" w:line="240" w:lineRule="auto"/>
                    <w:rPr>
                      <w:del w:id="561" w:author="Microsoft Office User" w:date="2016-10-03T11:28:00Z"/>
                      <w:rFonts w:ascii="Calibri" w:eastAsia="Times New Roman" w:hAnsi="Calibri" w:cs="Calibri"/>
                      <w:color w:val="000000"/>
                    </w:rPr>
                  </w:pPr>
                </w:p>
              </w:tc>
              <w:tc>
                <w:tcPr>
                  <w:tcW w:w="591" w:type="dxa"/>
                  <w:tcBorders>
                    <w:top w:val="nil"/>
                    <w:left w:val="nil"/>
                    <w:bottom w:val="nil"/>
                    <w:right w:val="nil"/>
                  </w:tcBorders>
                  <w:shd w:val="clear" w:color="auto" w:fill="auto"/>
                  <w:noWrap/>
                  <w:vAlign w:val="bottom"/>
                  <w:hideMark/>
                </w:tcPr>
                <w:p w14:paraId="1C6B12AF" w14:textId="7750C2AF" w:rsidR="000247FE" w:rsidRPr="00E96F6B" w:rsidDel="000A67A0" w:rsidRDefault="000247FE" w:rsidP="008E1487">
                  <w:pPr>
                    <w:spacing w:after="0" w:line="240" w:lineRule="auto"/>
                    <w:rPr>
                      <w:del w:id="562" w:author="Microsoft Office User" w:date="2016-10-03T11:28:00Z"/>
                      <w:rFonts w:ascii="Calibri" w:eastAsia="Times New Roman" w:hAnsi="Calibri" w:cs="Calibri"/>
                      <w:color w:val="000000"/>
                    </w:rPr>
                  </w:pPr>
                </w:p>
              </w:tc>
            </w:tr>
          </w:tbl>
          <w:p w14:paraId="1C6B12C1" w14:textId="55187B55" w:rsidR="000247FE" w:rsidRPr="00E96F6B" w:rsidDel="000A67A0" w:rsidRDefault="000247FE" w:rsidP="008E1487">
            <w:pPr>
              <w:rPr>
                <w:del w:id="563" w:author="Microsoft Office User" w:date="2016-10-03T11:28:00Z"/>
              </w:rPr>
            </w:pPr>
          </w:p>
        </w:tc>
      </w:tr>
      <w:tr w:rsidR="000247FE" w:rsidRPr="00E96F6B" w:rsidDel="000A67A0" w14:paraId="1C6B12D9" w14:textId="2BF0E39D" w:rsidTr="000247FE">
        <w:trPr>
          <w:cnfStyle w:val="000000100000" w:firstRow="0" w:lastRow="0" w:firstColumn="0" w:lastColumn="0" w:oddVBand="0" w:evenVBand="0" w:oddHBand="1" w:evenHBand="0" w:firstRowFirstColumn="0" w:firstRowLastColumn="0" w:lastRowFirstColumn="0" w:lastRowLastColumn="0"/>
          <w:del w:id="564" w:author="Microsoft Office User" w:date="2016-10-03T11:28:00Z"/>
        </w:trPr>
        <w:tc>
          <w:tcPr>
            <w:cnfStyle w:val="000010000000" w:firstRow="0" w:lastRow="0" w:firstColumn="0" w:lastColumn="0" w:oddVBand="1" w:evenVBand="0" w:oddHBand="0" w:evenHBand="0" w:firstRowFirstColumn="0" w:firstRowLastColumn="0" w:lastRowFirstColumn="0" w:lastRowLastColumn="0"/>
            <w:tcW w:w="252" w:type="pct"/>
            <w:tcPrChange w:id="565" w:author="Eugene Yakovlev" w:date="2015-08-11T11:34:00Z">
              <w:tcPr>
                <w:tcW w:w="167" w:type="pct"/>
              </w:tcPr>
            </w:tcPrChange>
          </w:tcPr>
          <w:p w14:paraId="1C6B12C3" w14:textId="1177C1AC" w:rsidR="000247FE" w:rsidRPr="00E96F6B" w:rsidDel="000A67A0" w:rsidRDefault="000247FE" w:rsidP="008E1487">
            <w:pPr>
              <w:cnfStyle w:val="000010100000" w:firstRow="0" w:lastRow="0" w:firstColumn="0" w:lastColumn="0" w:oddVBand="1" w:evenVBand="0" w:oddHBand="1" w:evenHBand="0" w:firstRowFirstColumn="0" w:firstRowLastColumn="0" w:lastRowFirstColumn="0" w:lastRowLastColumn="0"/>
              <w:rPr>
                <w:del w:id="566" w:author="Microsoft Office User" w:date="2016-10-03T11:28:00Z"/>
              </w:rPr>
            </w:pPr>
            <w:ins w:id="567" w:author="Eugene Yakovlev" w:date="2015-08-11T11:34:00Z">
              <w:del w:id="568" w:author="Microsoft Office User" w:date="2016-10-03T11:28:00Z">
                <w:r w:rsidRPr="00E96F6B" w:rsidDel="000A67A0">
                  <w:delText>9</w:delText>
                </w:r>
              </w:del>
            </w:ins>
            <w:del w:id="569" w:author="Microsoft Office User" w:date="2016-10-03T11:28:00Z">
              <w:r w:rsidRPr="00E96F6B" w:rsidDel="000A67A0">
                <w:delText>8</w:delText>
              </w:r>
            </w:del>
          </w:p>
        </w:tc>
        <w:tc>
          <w:tcPr>
            <w:tcW w:w="787" w:type="pct"/>
            <w:tcPrChange w:id="570" w:author="Eugene Yakovlev" w:date="2015-08-11T11:34:00Z">
              <w:tcPr>
                <w:tcW w:w="872" w:type="pct"/>
                <w:gridSpan w:val="2"/>
              </w:tcPr>
            </w:tcPrChange>
          </w:tcPr>
          <w:p w14:paraId="1C6B12C4" w14:textId="72B183C5" w:rsidR="000247FE" w:rsidRPr="00E96F6B" w:rsidDel="000A67A0" w:rsidRDefault="000247FE" w:rsidP="008E1487">
            <w:pPr>
              <w:cnfStyle w:val="000000100000" w:firstRow="0" w:lastRow="0" w:firstColumn="0" w:lastColumn="0" w:oddVBand="0" w:evenVBand="0" w:oddHBand="1" w:evenHBand="0" w:firstRowFirstColumn="0" w:firstRowLastColumn="0" w:lastRowFirstColumn="0" w:lastRowLastColumn="0"/>
              <w:rPr>
                <w:del w:id="571" w:author="Microsoft Office User" w:date="2016-10-03T11:28:00Z"/>
              </w:rPr>
            </w:pPr>
            <w:ins w:id="572" w:author="Eugene Yakovlev" w:date="2015-08-11T11:34:00Z">
              <w:del w:id="573" w:author="Microsoft Office User" w:date="2016-10-03T11:28:00Z">
                <w:r w:rsidRPr="00E96F6B" w:rsidDel="000A67A0">
                  <w:delText>Vid</w:delText>
                </w:r>
                <w:r w:rsidDel="000A67A0">
                  <w:delText>eo sharing service</w:delText>
                </w:r>
              </w:del>
            </w:ins>
            <w:del w:id="574" w:author="Microsoft Office User" w:date="2016-10-03T11:28:00Z">
              <w:r w:rsidRPr="00E96F6B" w:rsidDel="000A67A0">
                <w:delText xml:space="preserve">Tracking the </w:delText>
              </w:r>
              <w:r w:rsidDel="000A67A0">
                <w:delText xml:space="preserve">device </w:delText>
              </w:r>
              <w:r w:rsidRPr="00E96F6B" w:rsidDel="000A67A0">
                <w:delText>position.</w:delText>
              </w:r>
            </w:del>
          </w:p>
          <w:p w14:paraId="1C6B12C5" w14:textId="1F191474" w:rsidR="000247FE" w:rsidRPr="00E96F6B" w:rsidDel="000A67A0" w:rsidRDefault="000247FE" w:rsidP="008E1487">
            <w:pPr>
              <w:cnfStyle w:val="000000100000" w:firstRow="0" w:lastRow="0" w:firstColumn="0" w:lastColumn="0" w:oddVBand="0" w:evenVBand="0" w:oddHBand="1" w:evenHBand="0" w:firstRowFirstColumn="0" w:firstRowLastColumn="0" w:lastRowFirstColumn="0" w:lastRowLastColumn="0"/>
              <w:rPr>
                <w:del w:id="575" w:author="Microsoft Office User" w:date="2016-10-03T11:28:00Z"/>
              </w:rPr>
            </w:pPr>
          </w:p>
        </w:tc>
        <w:tc>
          <w:tcPr>
            <w:cnfStyle w:val="000010000000" w:firstRow="0" w:lastRow="0" w:firstColumn="0" w:lastColumn="0" w:oddVBand="1" w:evenVBand="0" w:oddHBand="0" w:evenHBand="0" w:firstRowFirstColumn="0" w:firstRowLastColumn="0" w:lastRowFirstColumn="0" w:lastRowLastColumn="0"/>
            <w:tcW w:w="3961" w:type="pct"/>
            <w:tcPrChange w:id="576" w:author="Eugene Yakovlev" w:date="2015-08-11T11:34:00Z">
              <w:tcPr>
                <w:tcW w:w="3961" w:type="pct"/>
              </w:tcPr>
            </w:tcPrChange>
          </w:tcPr>
          <w:p w14:paraId="7C571EAA" w14:textId="20327198" w:rsidR="000247FE" w:rsidDel="000A67A0" w:rsidRDefault="000247FE" w:rsidP="008E1487">
            <w:pPr>
              <w:cnfStyle w:val="000010100000" w:firstRow="0" w:lastRow="0" w:firstColumn="0" w:lastColumn="0" w:oddVBand="1" w:evenVBand="0" w:oddHBand="1" w:evenHBand="0" w:firstRowFirstColumn="0" w:firstRowLastColumn="0" w:lastRowFirstColumn="0" w:lastRowLastColumn="0"/>
              <w:rPr>
                <w:ins w:id="577" w:author="Eugene Yakovlev" w:date="2015-08-11T11:34:00Z"/>
                <w:del w:id="578" w:author="Microsoft Office User" w:date="2016-10-03T11:28:00Z"/>
                <w:b/>
                <w:u w:val="single"/>
              </w:rPr>
            </w:pPr>
            <w:ins w:id="579" w:author="Eugene Yakovlev" w:date="2015-08-11T11:34:00Z">
              <w:del w:id="580" w:author="Microsoft Office User" w:date="2016-10-03T11:28:00Z">
                <w:r w:rsidDel="000A67A0">
                  <w:rPr>
                    <w:b/>
                    <w:u w:val="single"/>
                  </w:rPr>
                  <w:delText>Overview</w:delText>
                </w:r>
              </w:del>
            </w:ins>
          </w:p>
          <w:p w14:paraId="35405339" w14:textId="31CAAC93" w:rsidR="000247FE" w:rsidRPr="003133BC" w:rsidDel="000A67A0" w:rsidRDefault="000247FE" w:rsidP="008E1487">
            <w:pPr>
              <w:cnfStyle w:val="000010100000" w:firstRow="0" w:lastRow="0" w:firstColumn="0" w:lastColumn="0" w:oddVBand="1" w:evenVBand="0" w:oddHBand="1" w:evenHBand="0" w:firstRowFirstColumn="0" w:firstRowLastColumn="0" w:lastRowFirstColumn="0" w:lastRowLastColumn="0"/>
              <w:rPr>
                <w:ins w:id="581" w:author="Eugene Yakovlev" w:date="2015-08-11T11:34:00Z"/>
                <w:del w:id="582" w:author="Microsoft Office User" w:date="2016-10-03T11:28:00Z"/>
              </w:rPr>
            </w:pPr>
            <w:ins w:id="583" w:author="Eugene Yakovlev" w:date="2015-08-11T11:34:00Z">
              <w:del w:id="584" w:author="Microsoft Office User" w:date="2016-10-03T11:28:00Z">
                <w:r w:rsidRPr="003133BC" w:rsidDel="000A67A0">
                  <w:delText xml:space="preserve">The </w:delText>
                </w:r>
                <w:r w:rsidDel="000A67A0">
                  <w:delText xml:space="preserve">initial idea is to crate a service for teachers and students. Teachers should be able to upload and share by request the access to video lecturers. </w:delText>
                </w:r>
              </w:del>
            </w:ins>
          </w:p>
          <w:p w14:paraId="7FC58819" w14:textId="474B40C5" w:rsidR="000247FE" w:rsidDel="000A67A0" w:rsidRDefault="000247FE" w:rsidP="008E1487">
            <w:pPr>
              <w:cnfStyle w:val="000010100000" w:firstRow="0" w:lastRow="0" w:firstColumn="0" w:lastColumn="0" w:oddVBand="1" w:evenVBand="0" w:oddHBand="1" w:evenHBand="0" w:firstRowFirstColumn="0" w:firstRowLastColumn="0" w:lastRowFirstColumn="0" w:lastRowLastColumn="0"/>
              <w:rPr>
                <w:ins w:id="585" w:author="Eugene Yakovlev" w:date="2015-08-11T11:34:00Z"/>
                <w:del w:id="586" w:author="Microsoft Office User" w:date="2016-10-03T11:28:00Z"/>
                <w:b/>
                <w:u w:val="single"/>
              </w:rPr>
            </w:pPr>
            <w:ins w:id="587" w:author="Eugene Yakovlev" w:date="2015-08-11T11:34:00Z">
              <w:del w:id="588" w:author="Microsoft Office User" w:date="2016-10-03T11:28:00Z">
                <w:r w:rsidDel="000A67A0">
                  <w:rPr>
                    <w:b/>
                    <w:u w:val="single"/>
                  </w:rPr>
                  <w:delText>Requirements</w:delText>
                </w:r>
              </w:del>
            </w:ins>
          </w:p>
          <w:p w14:paraId="5803117B" w14:textId="785170C2" w:rsidR="000247FE" w:rsidDel="000A67A0" w:rsidRDefault="000247FE" w:rsidP="003133BC">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ins w:id="589" w:author="Eugene Yakovlev" w:date="2015-08-11T11:34:00Z"/>
                <w:del w:id="590" w:author="Microsoft Office User" w:date="2016-10-03T11:28:00Z"/>
              </w:rPr>
            </w:pPr>
            <w:ins w:id="591" w:author="Eugene Yakovlev" w:date="2015-08-11T11:34:00Z">
              <w:del w:id="592" w:author="Microsoft Office User" w:date="2016-10-03T11:28:00Z">
                <w:r w:rsidRPr="003133BC" w:rsidDel="000A67A0">
                  <w:delText xml:space="preserve">Create </w:delText>
                </w:r>
                <w:r w:rsidDel="000A67A0">
                  <w:delText>a web product capable of playing HDTV video (for example using the Silverlight or html5 with css3)</w:delText>
                </w:r>
              </w:del>
            </w:ins>
          </w:p>
          <w:p w14:paraId="08C272D4" w14:textId="675FB018" w:rsidR="000247FE" w:rsidDel="000A67A0" w:rsidRDefault="000247FE" w:rsidP="003133BC">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ins w:id="593" w:author="Eugene Yakovlev" w:date="2015-08-11T11:34:00Z"/>
                <w:del w:id="594" w:author="Microsoft Office User" w:date="2016-10-03T11:28:00Z"/>
              </w:rPr>
            </w:pPr>
            <w:ins w:id="595" w:author="Eugene Yakovlev" w:date="2015-08-11T11:34:00Z">
              <w:del w:id="596" w:author="Microsoft Office User" w:date="2016-10-03T11:28:00Z">
                <w:r w:rsidDel="000A67A0">
                  <w:delText>Give the user access to the personal web room</w:delText>
                </w:r>
              </w:del>
            </w:ins>
          </w:p>
          <w:p w14:paraId="26BBEC02" w14:textId="5CF37F07" w:rsidR="000247FE" w:rsidDel="000A67A0" w:rsidRDefault="000247FE" w:rsidP="003133BC">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ins w:id="597" w:author="Eugene Yakovlev" w:date="2015-08-11T11:34:00Z"/>
                <w:del w:id="598" w:author="Microsoft Office User" w:date="2016-10-03T11:28:00Z"/>
              </w:rPr>
            </w:pPr>
            <w:ins w:id="599" w:author="Eugene Yakovlev" w:date="2015-08-11T11:34:00Z">
              <w:del w:id="600" w:author="Microsoft Office User" w:date="2016-10-03T11:28:00Z">
                <w:r w:rsidDel="000A67A0">
                  <w:delText>Provide three roles</w:delText>
                </w:r>
              </w:del>
            </w:ins>
          </w:p>
          <w:p w14:paraId="1259DD06" w14:textId="045D287B" w:rsidR="000247FE" w:rsidDel="000A67A0" w:rsidRDefault="000247FE" w:rsidP="00F4145C">
            <w:pPr>
              <w:pStyle w:val="ListParagraph"/>
              <w:numPr>
                <w:ilvl w:val="1"/>
                <w:numId w:val="6"/>
              </w:numPr>
              <w:cnfStyle w:val="000010100000" w:firstRow="0" w:lastRow="0" w:firstColumn="0" w:lastColumn="0" w:oddVBand="1" w:evenVBand="0" w:oddHBand="1" w:evenHBand="0" w:firstRowFirstColumn="0" w:firstRowLastColumn="0" w:lastRowFirstColumn="0" w:lastRowLastColumn="0"/>
              <w:rPr>
                <w:ins w:id="601" w:author="Eugene Yakovlev" w:date="2015-08-11T11:34:00Z"/>
                <w:del w:id="602" w:author="Microsoft Office User" w:date="2016-10-03T11:28:00Z"/>
              </w:rPr>
            </w:pPr>
            <w:ins w:id="603" w:author="Eugene Yakovlev" w:date="2015-08-11T11:34:00Z">
              <w:del w:id="604" w:author="Microsoft Office User" w:date="2016-10-03T11:28:00Z">
                <w:r w:rsidDel="000A67A0">
                  <w:delText>Administrator (able manage users and all content, able to create a teacher from the ordinary user by request)</w:delText>
                </w:r>
              </w:del>
            </w:ins>
          </w:p>
          <w:p w14:paraId="1C80EFEC" w14:textId="2111ED72" w:rsidR="000247FE" w:rsidDel="000A67A0" w:rsidRDefault="000247FE" w:rsidP="00F4145C">
            <w:pPr>
              <w:pStyle w:val="ListParagraph"/>
              <w:numPr>
                <w:ilvl w:val="1"/>
                <w:numId w:val="6"/>
              </w:numPr>
              <w:cnfStyle w:val="000010100000" w:firstRow="0" w:lastRow="0" w:firstColumn="0" w:lastColumn="0" w:oddVBand="1" w:evenVBand="0" w:oddHBand="1" w:evenHBand="0" w:firstRowFirstColumn="0" w:firstRowLastColumn="0" w:lastRowFirstColumn="0" w:lastRowLastColumn="0"/>
              <w:rPr>
                <w:ins w:id="605" w:author="Eugene Yakovlev" w:date="2015-08-11T11:34:00Z"/>
                <w:del w:id="606" w:author="Microsoft Office User" w:date="2016-10-03T11:28:00Z"/>
              </w:rPr>
            </w:pPr>
            <w:ins w:id="607" w:author="Eugene Yakovlev" w:date="2015-08-11T11:34:00Z">
              <w:del w:id="608" w:author="Microsoft Office User" w:date="2016-10-03T11:28:00Z">
                <w:r w:rsidDel="000A67A0">
                  <w:delText>Teacher (able to manage personal videos (load/group by title/ create a correct sequence, accept or deny access to video for students by request, able to request access to videos from other teachers, should not be able to rate teachers)</w:delText>
                </w:r>
              </w:del>
            </w:ins>
          </w:p>
          <w:p w14:paraId="1980E1D1" w14:textId="6B0C87D6" w:rsidR="000247FE" w:rsidDel="000A67A0" w:rsidRDefault="000247FE" w:rsidP="00F4145C">
            <w:pPr>
              <w:pStyle w:val="ListParagraph"/>
              <w:numPr>
                <w:ilvl w:val="1"/>
                <w:numId w:val="6"/>
              </w:numPr>
              <w:cnfStyle w:val="000010100000" w:firstRow="0" w:lastRow="0" w:firstColumn="0" w:lastColumn="0" w:oddVBand="1" w:evenVBand="0" w:oddHBand="1" w:evenHBand="0" w:firstRowFirstColumn="0" w:firstRowLastColumn="0" w:lastRowFirstColumn="0" w:lastRowLastColumn="0"/>
              <w:rPr>
                <w:ins w:id="609" w:author="Eugene Yakovlev" w:date="2015-08-11T11:34:00Z"/>
                <w:del w:id="610" w:author="Microsoft Office User" w:date="2016-10-03T11:28:00Z"/>
              </w:rPr>
            </w:pPr>
            <w:ins w:id="611" w:author="Eugene Yakovlev" w:date="2015-08-11T11:34:00Z">
              <w:del w:id="612" w:author="Microsoft Office User" w:date="2016-10-03T11:28:00Z">
                <w:r w:rsidDel="000A67A0">
                  <w:delText>Student (able to request the access to video (only before the lectures start time), rate teachers, view video)</w:delText>
                </w:r>
              </w:del>
            </w:ins>
          </w:p>
          <w:p w14:paraId="0063C16F" w14:textId="5AC412E7" w:rsidR="000247FE" w:rsidDel="000A67A0" w:rsidRDefault="000247FE" w:rsidP="008D6536">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ins w:id="613" w:author="Eugene Yakovlev" w:date="2015-08-11T11:34:00Z"/>
                <w:del w:id="614" w:author="Microsoft Office User" w:date="2016-10-03T11:28:00Z"/>
              </w:rPr>
            </w:pPr>
            <w:ins w:id="615" w:author="Eugene Yakovlev" w:date="2015-08-11T11:34:00Z">
              <w:del w:id="616" w:author="Microsoft Office User" w:date="2016-10-03T11:28:00Z">
                <w:r w:rsidDel="000A67A0">
                  <w:delText>Every user should be able to search for video by title, teachers name, date</w:delText>
                </w:r>
              </w:del>
            </w:ins>
          </w:p>
          <w:p w14:paraId="0E005CC6" w14:textId="2F1612FE" w:rsidR="000247FE" w:rsidDel="000A67A0" w:rsidRDefault="000247FE" w:rsidP="008D6536">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ins w:id="617" w:author="Eugene Yakovlev" w:date="2015-08-11T11:34:00Z"/>
                <w:del w:id="618" w:author="Microsoft Office User" w:date="2016-10-03T11:28:00Z"/>
              </w:rPr>
            </w:pPr>
            <w:ins w:id="619" w:author="Eugene Yakovlev" w:date="2015-08-11T11:34:00Z">
              <w:del w:id="620" w:author="Microsoft Office User" w:date="2016-10-03T11:28:00Z">
                <w:r w:rsidDel="000A67A0">
                  <w:delText xml:space="preserve">Lectures should have start time (only before this time the access to lectures could be granted) </w:delText>
                </w:r>
              </w:del>
            </w:ins>
          </w:p>
          <w:p w14:paraId="3EF3DA2B" w14:textId="3A694B0C" w:rsidR="000247FE" w:rsidDel="000A67A0" w:rsidRDefault="000247FE" w:rsidP="008D6536">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ins w:id="621" w:author="Eugene Yakovlev" w:date="2015-08-11T11:34:00Z"/>
                <w:del w:id="622" w:author="Microsoft Office User" w:date="2016-10-03T11:28:00Z"/>
              </w:rPr>
            </w:pPr>
            <w:ins w:id="623" w:author="Eugene Yakovlev" w:date="2015-08-11T11:34:00Z">
              <w:del w:id="624" w:author="Microsoft Office User" w:date="2016-10-03T11:28:00Z">
                <w:r w:rsidDel="000A67A0">
                  <w:delText>Video should be grouped by the lecture title and lecture sequence</w:delText>
                </w:r>
              </w:del>
            </w:ins>
          </w:p>
          <w:p w14:paraId="2C057B58" w14:textId="7470E319" w:rsidR="000247FE" w:rsidDel="000A67A0" w:rsidRDefault="000247FE" w:rsidP="008D6536">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ins w:id="625" w:author="Eugene Yakovlev" w:date="2015-08-11T11:34:00Z"/>
                <w:del w:id="626" w:author="Microsoft Office User" w:date="2016-10-03T11:28:00Z"/>
              </w:rPr>
            </w:pPr>
            <w:ins w:id="627" w:author="Eugene Yakovlev" w:date="2015-08-11T11:34:00Z">
              <w:del w:id="628" w:author="Microsoft Office User" w:date="2016-10-03T11:28:00Z">
                <w:r w:rsidDel="000A67A0">
                  <w:delText xml:space="preserve">Every user should be able to review the lection history with ratings for every teacher. </w:delText>
                </w:r>
              </w:del>
            </w:ins>
          </w:p>
          <w:p w14:paraId="1C6B12C6" w14:textId="0C089422" w:rsidR="000247FE" w:rsidRPr="00E96F6B" w:rsidDel="000A67A0" w:rsidRDefault="000247FE" w:rsidP="008E1487">
            <w:pPr>
              <w:cnfStyle w:val="000010100000" w:firstRow="0" w:lastRow="0" w:firstColumn="0" w:lastColumn="0" w:oddVBand="1" w:evenVBand="0" w:oddHBand="1" w:evenHBand="0" w:firstRowFirstColumn="0" w:firstRowLastColumn="0" w:lastRowFirstColumn="0" w:lastRowLastColumn="0"/>
              <w:rPr>
                <w:del w:id="629" w:author="Microsoft Office User" w:date="2016-10-03T11:28:00Z"/>
                <w:b/>
                <w:u w:val="single"/>
              </w:rPr>
            </w:pPr>
            <w:ins w:id="630" w:author="Eugene Yakovlev" w:date="2015-08-11T11:34:00Z">
              <w:del w:id="631" w:author="Microsoft Office User" w:date="2016-10-03T11:28:00Z">
                <w:r w:rsidDel="000A67A0">
                  <w:delText>Lection history should include the number of users participated in course.</w:delText>
                </w:r>
              </w:del>
            </w:ins>
            <w:del w:id="632" w:author="Microsoft Office User" w:date="2016-10-03T11:28:00Z">
              <w:r w:rsidRPr="00E96F6B" w:rsidDel="000A67A0">
                <w:rPr>
                  <w:b/>
                  <w:u w:val="single"/>
                </w:rPr>
                <w:delText>Overview</w:delText>
              </w:r>
            </w:del>
          </w:p>
          <w:p w14:paraId="2EE9D194" w14:textId="478C37C9" w:rsidR="000247FE" w:rsidDel="000A67A0" w:rsidRDefault="000247FE" w:rsidP="008E1487">
            <w:pPr>
              <w:cnfStyle w:val="000010100000" w:firstRow="0" w:lastRow="0" w:firstColumn="0" w:lastColumn="0" w:oddVBand="1" w:evenVBand="0" w:oddHBand="1" w:evenHBand="0" w:firstRowFirstColumn="0" w:firstRowLastColumn="0" w:lastRowFirstColumn="0" w:lastRowLastColumn="0"/>
              <w:rPr>
                <w:del w:id="633" w:author="Microsoft Office User" w:date="2016-10-03T11:28:00Z"/>
                <w:b/>
                <w:u w:val="single"/>
              </w:rPr>
            </w:pPr>
            <w:del w:id="634" w:author="Microsoft Office User" w:date="2016-10-03T11:28:00Z">
              <w:r w:rsidDel="000A67A0">
                <w:rPr>
                  <w:b/>
                  <w:u w:val="single"/>
                </w:rPr>
                <w:delText>Write a mobile client capable to get current position and send to service.</w:delText>
              </w:r>
            </w:del>
          </w:p>
          <w:p w14:paraId="2DC4F0CE" w14:textId="5D83538E" w:rsidR="000247FE" w:rsidRPr="00E96F6B" w:rsidDel="000A67A0" w:rsidRDefault="000247FE" w:rsidP="008E1487">
            <w:pPr>
              <w:cnfStyle w:val="000010100000" w:firstRow="0" w:lastRow="0" w:firstColumn="0" w:lastColumn="0" w:oddVBand="1" w:evenVBand="0" w:oddHBand="1" w:evenHBand="0" w:firstRowFirstColumn="0" w:firstRowLastColumn="0" w:lastRowFirstColumn="0" w:lastRowLastColumn="0"/>
              <w:rPr>
                <w:del w:id="635" w:author="Microsoft Office User" w:date="2016-10-03T11:28:00Z"/>
              </w:rPr>
            </w:pPr>
            <w:del w:id="636" w:author="Microsoft Office User" w:date="2016-10-03T11:28:00Z">
              <w:r w:rsidDel="000A67A0">
                <w:rPr>
                  <w:b/>
                  <w:u w:val="single"/>
                </w:rPr>
                <w:delText>C</w:delText>
              </w:r>
              <w:r w:rsidDel="000A67A0">
                <w:delText>reate a web solution for tracking the device position and managing the additional features.</w:delText>
              </w:r>
            </w:del>
          </w:p>
          <w:p w14:paraId="1C6B12CA" w14:textId="12294F79" w:rsidR="000247FE" w:rsidRPr="00E96F6B" w:rsidDel="000A67A0" w:rsidRDefault="000247FE" w:rsidP="008E1487">
            <w:pPr>
              <w:cnfStyle w:val="000010100000" w:firstRow="0" w:lastRow="0" w:firstColumn="0" w:lastColumn="0" w:oddVBand="1" w:evenVBand="0" w:oddHBand="1" w:evenHBand="0" w:firstRowFirstColumn="0" w:firstRowLastColumn="0" w:lastRowFirstColumn="0" w:lastRowLastColumn="0"/>
              <w:rPr>
                <w:del w:id="637" w:author="Microsoft Office User" w:date="2016-10-03T11:28:00Z"/>
              </w:rPr>
            </w:pPr>
          </w:p>
          <w:p w14:paraId="1C6B12CB" w14:textId="3AE4C52E" w:rsidR="000247FE" w:rsidDel="000A67A0" w:rsidRDefault="000247FE" w:rsidP="008E1487">
            <w:pPr>
              <w:cnfStyle w:val="000010100000" w:firstRow="0" w:lastRow="0" w:firstColumn="0" w:lastColumn="0" w:oddVBand="1" w:evenVBand="0" w:oddHBand="1" w:evenHBand="0" w:firstRowFirstColumn="0" w:firstRowLastColumn="0" w:lastRowFirstColumn="0" w:lastRowLastColumn="0"/>
              <w:rPr>
                <w:del w:id="638" w:author="Microsoft Office User" w:date="2016-10-03T11:28:00Z"/>
                <w:b/>
                <w:u w:val="single"/>
              </w:rPr>
            </w:pPr>
            <w:del w:id="639" w:author="Microsoft Office User" w:date="2016-10-03T11:28:00Z">
              <w:r w:rsidRPr="00E96F6B" w:rsidDel="000A67A0">
                <w:rPr>
                  <w:b/>
                  <w:u w:val="single"/>
                </w:rPr>
                <w:delText xml:space="preserve">Requirements </w:delText>
              </w:r>
            </w:del>
          </w:p>
          <w:p w14:paraId="0D705AB5" w14:textId="756D40C9" w:rsidR="000247FE" w:rsidDel="000A67A0" w:rsidRDefault="000247FE" w:rsidP="001C3F0B">
            <w:pPr>
              <w:cnfStyle w:val="000010100000" w:firstRow="0" w:lastRow="0" w:firstColumn="0" w:lastColumn="0" w:oddVBand="1" w:evenVBand="0" w:oddHBand="1" w:evenHBand="0" w:firstRowFirstColumn="0" w:firstRowLastColumn="0" w:lastRowFirstColumn="0" w:lastRowLastColumn="0"/>
              <w:rPr>
                <w:del w:id="640" w:author="Microsoft Office User" w:date="2016-10-03T11:28:00Z"/>
              </w:rPr>
            </w:pPr>
            <w:del w:id="641" w:author="Microsoft Office User" w:date="2016-10-03T11:28:00Z">
              <w:r w:rsidDel="000A67A0">
                <w:delText>Mobile client:</w:delText>
              </w:r>
            </w:del>
          </w:p>
          <w:p w14:paraId="2A54987D" w14:textId="7B5B5F5E" w:rsidR="000247FE" w:rsidDel="000A67A0" w:rsidRDefault="000247FE" w:rsidP="00E30FC3">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del w:id="642" w:author="Microsoft Office User" w:date="2016-10-03T11:28:00Z"/>
              </w:rPr>
            </w:pPr>
            <w:del w:id="643" w:author="Microsoft Office User" w:date="2016-10-03T11:28:00Z">
              <w:r w:rsidDel="000A67A0">
                <w:delText>Periodically send the coordinates to a service.</w:delText>
              </w:r>
            </w:del>
          </w:p>
          <w:p w14:paraId="46BB9B49" w14:textId="7B669F31" w:rsidR="000247FE" w:rsidDel="000A67A0" w:rsidRDefault="000247FE" w:rsidP="00E30FC3">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del w:id="644" w:author="Microsoft Office User" w:date="2016-10-03T11:28:00Z"/>
              </w:rPr>
            </w:pPr>
            <w:del w:id="645" w:author="Microsoft Office User" w:date="2016-10-03T11:28:00Z">
              <w:r w:rsidDel="000A67A0">
                <w:delText>Deal with special (SOS) button.</w:delText>
              </w:r>
            </w:del>
          </w:p>
          <w:p w14:paraId="244F6C01" w14:textId="3E3789F5" w:rsidR="000247FE" w:rsidDel="000A67A0" w:rsidRDefault="000247FE" w:rsidP="001C3F0B">
            <w:pPr>
              <w:cnfStyle w:val="000010100000" w:firstRow="0" w:lastRow="0" w:firstColumn="0" w:lastColumn="0" w:oddVBand="1" w:evenVBand="0" w:oddHBand="1" w:evenHBand="0" w:firstRowFirstColumn="0" w:firstRowLastColumn="0" w:lastRowFirstColumn="0" w:lastRowLastColumn="0"/>
              <w:rPr>
                <w:del w:id="646" w:author="Microsoft Office User" w:date="2016-10-03T11:28:00Z"/>
              </w:rPr>
            </w:pPr>
            <w:del w:id="647" w:author="Microsoft Office User" w:date="2016-10-03T11:28:00Z">
              <w:r w:rsidDel="000A67A0">
                <w:delText xml:space="preserve">Need to build a web solution for: </w:delText>
              </w:r>
            </w:del>
          </w:p>
          <w:p w14:paraId="53A0F322" w14:textId="73B443EF" w:rsidR="000247FE" w:rsidDel="000A67A0" w:rsidRDefault="000247FE" w:rsidP="001C3F0B">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del w:id="648" w:author="Microsoft Office User" w:date="2016-10-03T11:28:00Z"/>
              </w:rPr>
            </w:pPr>
            <w:del w:id="649" w:author="Microsoft Office User" w:date="2016-10-03T11:28:00Z">
              <w:r w:rsidDel="000A67A0">
                <w:delText>Tracking the device position on a map (framework for maps should be chosen by developers team)</w:delText>
              </w:r>
            </w:del>
          </w:p>
          <w:p w14:paraId="1B9BE1AB" w14:textId="22378FAD" w:rsidR="000247FE" w:rsidDel="000A67A0" w:rsidRDefault="000247FE" w:rsidP="001C3F0B">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del w:id="650" w:author="Microsoft Office User" w:date="2016-10-03T11:28:00Z"/>
              </w:rPr>
            </w:pPr>
            <w:del w:id="651" w:author="Microsoft Office User" w:date="2016-10-03T11:28:00Z">
              <w:r w:rsidDel="000A67A0">
                <w:delText>Optional: Managing special round zones on a map. In case of tracker leaving or entering each zone alarm should be sent to tracker and additional configurable (inside the web solution) mobile number. Also indication on a map should be stored.</w:delText>
              </w:r>
            </w:del>
          </w:p>
          <w:p w14:paraId="7DAF4E21" w14:textId="488FA83A" w:rsidR="000247FE" w:rsidDel="000A67A0" w:rsidRDefault="000247FE" w:rsidP="001C3F0B">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del w:id="652" w:author="Microsoft Office User" w:date="2016-10-03T11:28:00Z"/>
              </w:rPr>
            </w:pPr>
            <w:del w:id="653" w:author="Microsoft Office User" w:date="2016-10-03T11:28:00Z">
              <w:r w:rsidDel="000A67A0">
                <w:delText xml:space="preserve">Moving route for the tracker should be stored inside the solution and accessible via simple interface. </w:delText>
              </w:r>
            </w:del>
          </w:p>
          <w:p w14:paraId="06814B9C" w14:textId="06FDE78A" w:rsidR="000247FE" w:rsidDel="000A67A0" w:rsidRDefault="000247FE" w:rsidP="001C3F0B">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del w:id="654" w:author="Microsoft Office User" w:date="2016-10-03T11:28:00Z"/>
              </w:rPr>
            </w:pPr>
            <w:del w:id="655" w:author="Microsoft Office User" w:date="2016-10-03T11:28:00Z">
              <w:r w:rsidDel="000A67A0">
                <w:delText>Optional: Search for routes/alarms/dates/events should be developed.</w:delText>
              </w:r>
            </w:del>
          </w:p>
          <w:p w14:paraId="52F22023" w14:textId="55A85CCB" w:rsidR="000247FE" w:rsidDel="000A67A0" w:rsidRDefault="000247FE" w:rsidP="001C3F0B">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del w:id="656" w:author="Microsoft Office User" w:date="2016-10-03T11:28:00Z"/>
              </w:rPr>
            </w:pPr>
            <w:del w:id="657" w:author="Microsoft Office User" w:date="2016-10-03T11:28:00Z">
              <w:r w:rsidDel="000A67A0">
                <w:delText>Solution should support the work with many trackers at once.</w:delText>
              </w:r>
            </w:del>
          </w:p>
          <w:p w14:paraId="59460AA8" w14:textId="36FCB269" w:rsidR="000247FE" w:rsidDel="000A67A0" w:rsidRDefault="000247FE" w:rsidP="001C3F0B">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del w:id="658" w:author="Microsoft Office User" w:date="2016-10-03T11:28:00Z"/>
              </w:rPr>
            </w:pPr>
            <w:del w:id="659" w:author="Microsoft Office User" w:date="2016-10-03T11:28:00Z">
              <w:r w:rsidDel="000A67A0">
                <w:delText xml:space="preserve">Solution should give user the possibility to add/remove/configure tracker </w:delText>
              </w:r>
            </w:del>
          </w:p>
          <w:p w14:paraId="242FA127" w14:textId="175537BF" w:rsidR="000247FE" w:rsidDel="000A67A0" w:rsidRDefault="000247FE" w:rsidP="001C3F0B">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del w:id="660" w:author="Microsoft Office User" w:date="2016-10-03T11:28:00Z"/>
              </w:rPr>
            </w:pPr>
            <w:del w:id="661" w:author="Microsoft Office User" w:date="2016-10-03T11:28:00Z">
              <w:r w:rsidDel="000A67A0">
                <w:delText>Optional: Each tracker should have the separate configuration options and special zones.</w:delText>
              </w:r>
            </w:del>
          </w:p>
          <w:p w14:paraId="5D628EC9" w14:textId="5EC355C2" w:rsidR="000247FE" w:rsidDel="000A67A0" w:rsidRDefault="000247FE" w:rsidP="001C3F0B">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del w:id="662" w:author="Microsoft Office User" w:date="2016-10-03T11:28:00Z"/>
              </w:rPr>
            </w:pPr>
            <w:del w:id="663" w:author="Microsoft Office User" w:date="2016-10-03T11:28:00Z">
              <w:r w:rsidDel="000A67A0">
                <w:delText xml:space="preserve">Optional: Tracker configuration should contain the configuration of the interval responsible for the time intervals between the tracker data sending. </w:delText>
              </w:r>
            </w:del>
          </w:p>
          <w:p w14:paraId="65E83413" w14:textId="3E0F64D8" w:rsidR="000247FE" w:rsidDel="000A67A0" w:rsidRDefault="000247FE" w:rsidP="001C3F0B">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del w:id="664" w:author="Microsoft Office User" w:date="2016-10-03T11:28:00Z"/>
              </w:rPr>
            </w:pPr>
            <w:del w:id="665" w:author="Microsoft Office User" w:date="2016-10-03T11:28:00Z">
              <w:r w:rsidDel="000A67A0">
                <w:delText>Optional: Route should contain points from the each tracker data sent. Clicking the point user should get the information window with the time/street/charge/tracker name</w:delText>
              </w:r>
            </w:del>
          </w:p>
          <w:p w14:paraId="1C6B12D8" w14:textId="622476DD" w:rsidR="000247FE" w:rsidRPr="00E96F6B" w:rsidDel="000A67A0" w:rsidRDefault="000247FE" w:rsidP="008A37A3">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del w:id="666" w:author="Microsoft Office User" w:date="2016-10-03T11:28:00Z"/>
              </w:rPr>
            </w:pPr>
            <w:del w:id="667" w:author="Microsoft Office User" w:date="2016-10-03T11:28:00Z">
              <w:r w:rsidDel="000A67A0">
                <w:delText>Each SOS call should be shown on the map</w:delText>
              </w:r>
            </w:del>
          </w:p>
        </w:tc>
      </w:tr>
      <w:tr w:rsidR="000247FE" w:rsidRPr="00E96F6B" w14:paraId="1C6B12E6" w14:textId="77777777" w:rsidTr="000247FE">
        <w:tc>
          <w:tcPr>
            <w:cnfStyle w:val="000010000000" w:firstRow="0" w:lastRow="0" w:firstColumn="0" w:lastColumn="0" w:oddVBand="1" w:evenVBand="0" w:oddHBand="0" w:evenHBand="0" w:firstRowFirstColumn="0" w:firstRowLastColumn="0" w:lastRowFirstColumn="0" w:lastRowLastColumn="0"/>
            <w:tcW w:w="252" w:type="pct"/>
            <w:tcPrChange w:id="668" w:author="Eugene Yakovlev" w:date="2015-08-11T11:34:00Z">
              <w:tcPr>
                <w:tcW w:w="167" w:type="pct"/>
              </w:tcPr>
            </w:tcPrChange>
          </w:tcPr>
          <w:p w14:paraId="1C6B12DA" w14:textId="72502F10" w:rsidR="000247FE" w:rsidRPr="00E96F6B" w:rsidRDefault="000247FE" w:rsidP="008E1487">
            <w:ins w:id="669" w:author="Eugene Yakovlev" w:date="2015-08-11T11:34:00Z">
              <w:del w:id="670" w:author="Microsoft Office User" w:date="2016-10-03T11:30:00Z">
                <w:r w:rsidRPr="00E96F6B" w:rsidDel="000A67A0">
                  <w:delText>10</w:delText>
                </w:r>
              </w:del>
            </w:ins>
            <w:ins w:id="671" w:author="Microsoft Office User" w:date="2016-10-03T11:30:00Z">
              <w:r w:rsidR="000A67A0">
                <w:t>7</w:t>
              </w:r>
            </w:ins>
            <w:del w:id="672" w:author="Eugene Yakovlev" w:date="2015-08-11T11:34:00Z">
              <w:r w:rsidRPr="00E96F6B" w:rsidDel="005C25A2">
                <w:delText>9</w:delText>
              </w:r>
            </w:del>
          </w:p>
        </w:tc>
        <w:tc>
          <w:tcPr>
            <w:tcW w:w="787" w:type="pct"/>
            <w:tcPrChange w:id="673" w:author="Eugene Yakovlev" w:date="2015-08-11T11:34:00Z">
              <w:tcPr>
                <w:tcW w:w="872" w:type="pct"/>
                <w:gridSpan w:val="2"/>
              </w:tcPr>
            </w:tcPrChange>
          </w:tcPr>
          <w:p w14:paraId="1C6B12DB" w14:textId="61A98521" w:rsidR="000247FE" w:rsidRPr="00E96F6B" w:rsidRDefault="000247FE" w:rsidP="003133BC">
            <w:pPr>
              <w:cnfStyle w:val="000000000000" w:firstRow="0" w:lastRow="0" w:firstColumn="0" w:lastColumn="0" w:oddVBand="0" w:evenVBand="0" w:oddHBand="0" w:evenHBand="0" w:firstRowFirstColumn="0" w:firstRowLastColumn="0" w:lastRowFirstColumn="0" w:lastRowLastColumn="0"/>
            </w:pPr>
            <w:ins w:id="674" w:author="Eugene Yakovlev" w:date="2015-08-11T11:34:00Z">
              <w:r w:rsidRPr="00E96F6B">
                <w:t>Online animation editor</w:t>
              </w:r>
              <w:r>
                <w:t xml:space="preserve"> (css3 and html5)</w:t>
              </w:r>
            </w:ins>
            <w:del w:id="675" w:author="Eugene Yakovlev" w:date="2015-08-11T11:34:00Z">
              <w:r w:rsidRPr="00E96F6B" w:rsidDel="005C25A2">
                <w:delText>Vid</w:delText>
              </w:r>
              <w:r w:rsidDel="005C25A2">
                <w:delText>eo sharing service</w:delText>
              </w:r>
            </w:del>
          </w:p>
        </w:tc>
        <w:tc>
          <w:tcPr>
            <w:cnfStyle w:val="000010000000" w:firstRow="0" w:lastRow="0" w:firstColumn="0" w:lastColumn="0" w:oddVBand="1" w:evenVBand="0" w:oddHBand="0" w:evenHBand="0" w:firstRowFirstColumn="0" w:firstRowLastColumn="0" w:lastRowFirstColumn="0" w:lastRowLastColumn="0"/>
            <w:tcW w:w="3961" w:type="pct"/>
            <w:tcPrChange w:id="676" w:author="Eugene Yakovlev" w:date="2015-08-11T11:34:00Z">
              <w:tcPr>
                <w:tcW w:w="3961" w:type="pct"/>
              </w:tcPr>
            </w:tcPrChange>
          </w:tcPr>
          <w:p w14:paraId="7A289CEC" w14:textId="77777777" w:rsidR="000247FE" w:rsidRDefault="000247FE" w:rsidP="008E1487">
            <w:pPr>
              <w:rPr>
                <w:ins w:id="677" w:author="Eugene Yakovlev" w:date="2015-08-11T11:34:00Z"/>
                <w:b/>
                <w:u w:val="single"/>
              </w:rPr>
            </w:pPr>
            <w:ins w:id="678" w:author="Eugene Yakovlev" w:date="2015-08-11T11:34:00Z">
              <w:r>
                <w:rPr>
                  <w:b/>
                  <w:u w:val="single"/>
                </w:rPr>
                <w:t>Overview</w:t>
              </w:r>
            </w:ins>
          </w:p>
          <w:p w14:paraId="03190346" w14:textId="77777777" w:rsidR="000247FE" w:rsidRDefault="000247FE" w:rsidP="008E1487">
            <w:pPr>
              <w:rPr>
                <w:ins w:id="679" w:author="Eugene Yakovlev" w:date="2015-08-11T11:34:00Z"/>
                <w:b/>
                <w:u w:val="single"/>
              </w:rPr>
            </w:pPr>
            <w:ins w:id="680" w:author="Eugene Yakovlev" w:date="2015-08-11T11:34:00Z">
              <w:r>
                <w:t>Creating the online animation editor without the Flash technology based on the css3 and html 5 technologies.</w:t>
              </w:r>
            </w:ins>
          </w:p>
          <w:p w14:paraId="719F3984" w14:textId="77777777" w:rsidR="000247FE" w:rsidRDefault="000247FE" w:rsidP="008E1487">
            <w:pPr>
              <w:rPr>
                <w:ins w:id="681" w:author="Eugene Yakovlev" w:date="2015-08-11T11:34:00Z"/>
                <w:b/>
                <w:u w:val="single"/>
              </w:rPr>
            </w:pPr>
            <w:ins w:id="682" w:author="Eugene Yakovlev" w:date="2015-08-11T11:34:00Z">
              <w:r>
                <w:rPr>
                  <w:b/>
                  <w:u w:val="single"/>
                </w:rPr>
                <w:t>Requirements</w:t>
              </w:r>
            </w:ins>
          </w:p>
          <w:p w14:paraId="046E79CA" w14:textId="77777777" w:rsidR="000247FE" w:rsidRDefault="000247FE" w:rsidP="0095213B">
            <w:pPr>
              <w:pStyle w:val="ListParagraph"/>
              <w:numPr>
                <w:ilvl w:val="0"/>
                <w:numId w:val="6"/>
              </w:numPr>
              <w:rPr>
                <w:ins w:id="683" w:author="Eugene Yakovlev" w:date="2015-08-11T11:34:00Z"/>
              </w:rPr>
            </w:pPr>
            <w:ins w:id="684" w:author="Eugene Yakovlev" w:date="2015-08-11T11:34:00Z">
              <w:r>
                <w:t>Software should be able to work online</w:t>
              </w:r>
            </w:ins>
          </w:p>
          <w:p w14:paraId="1D42F61A" w14:textId="77777777" w:rsidR="000247FE" w:rsidRDefault="000247FE" w:rsidP="0095213B">
            <w:pPr>
              <w:pStyle w:val="ListParagraph"/>
              <w:numPr>
                <w:ilvl w:val="0"/>
                <w:numId w:val="6"/>
              </w:numPr>
              <w:rPr>
                <w:ins w:id="685" w:author="Eugene Yakovlev" w:date="2015-08-11T11:34:00Z"/>
              </w:rPr>
            </w:pPr>
            <w:ins w:id="686" w:author="Eugene Yakovlev" w:date="2015-08-11T11:34:00Z">
              <w:r>
                <w:t>User should be able to create animated scenes and banners</w:t>
              </w:r>
            </w:ins>
          </w:p>
          <w:p w14:paraId="2CE8145F" w14:textId="77777777" w:rsidR="000247FE" w:rsidRDefault="000247FE" w:rsidP="0095213B">
            <w:pPr>
              <w:pStyle w:val="ListParagraph"/>
              <w:numPr>
                <w:ilvl w:val="0"/>
                <w:numId w:val="6"/>
              </w:numPr>
              <w:rPr>
                <w:ins w:id="687" w:author="Eugene Yakovlev" w:date="2015-08-11T11:34:00Z"/>
              </w:rPr>
            </w:pPr>
            <w:ins w:id="688" w:author="Eugene Yakovlev" w:date="2015-08-11T11:34:00Z">
              <w:r>
                <w:t>Editor should work with vector graphics</w:t>
              </w:r>
            </w:ins>
          </w:p>
          <w:p w14:paraId="5E623A94" w14:textId="77777777" w:rsidR="000247FE" w:rsidRDefault="000247FE" w:rsidP="0095213B">
            <w:pPr>
              <w:pStyle w:val="ListParagraph"/>
              <w:numPr>
                <w:ilvl w:val="0"/>
                <w:numId w:val="6"/>
              </w:numPr>
              <w:rPr>
                <w:ins w:id="689" w:author="Eugene Yakovlev" w:date="2015-08-11T11:34:00Z"/>
              </w:rPr>
            </w:pPr>
            <w:ins w:id="690" w:author="Eugene Yakovlev" w:date="2015-08-11T11:34:00Z">
              <w:r>
                <w:t>User should have a reach palette of vector elements</w:t>
              </w:r>
            </w:ins>
          </w:p>
          <w:p w14:paraId="796E3733" w14:textId="77777777" w:rsidR="000247FE" w:rsidRDefault="000247FE" w:rsidP="0095213B">
            <w:pPr>
              <w:pStyle w:val="ListParagraph"/>
              <w:numPr>
                <w:ilvl w:val="0"/>
                <w:numId w:val="6"/>
              </w:numPr>
              <w:rPr>
                <w:ins w:id="691" w:author="Eugene Yakovlev" w:date="2015-08-11T11:34:00Z"/>
              </w:rPr>
            </w:pPr>
            <w:ins w:id="692" w:author="Eugene Yakovlev" w:date="2015-08-11T11:34:00Z">
              <w:r>
                <w:t>User should be able to load images to the animation</w:t>
              </w:r>
            </w:ins>
          </w:p>
          <w:p w14:paraId="14488DE6" w14:textId="77777777" w:rsidR="000247FE" w:rsidRPr="0095213B" w:rsidRDefault="000247FE" w:rsidP="003133BC">
            <w:pPr>
              <w:pStyle w:val="ListParagraph"/>
              <w:numPr>
                <w:ilvl w:val="0"/>
                <w:numId w:val="6"/>
              </w:numPr>
              <w:rPr>
                <w:ins w:id="693" w:author="Eugene Yakovlev" w:date="2015-08-11T11:34:00Z"/>
              </w:rPr>
            </w:pPr>
            <w:ins w:id="694" w:author="Eugene Yakovlev" w:date="2015-08-11T11:34:00Z">
              <w:r>
                <w:t xml:space="preserve">User should be able to import animation to gif or </w:t>
              </w:r>
              <w:proofErr w:type="spellStart"/>
              <w:r>
                <w:t>avi</w:t>
              </w:r>
              <w:proofErr w:type="spellEnd"/>
              <w:r>
                <w:t xml:space="preserve"> (with some common codecs)</w:t>
              </w:r>
            </w:ins>
          </w:p>
          <w:p w14:paraId="417DD9DD" w14:textId="29E3CB14" w:rsidR="000247FE" w:rsidDel="005C25A2" w:rsidRDefault="000247FE">
            <w:pPr>
              <w:ind w:left="720"/>
              <w:rPr>
                <w:del w:id="695" w:author="Eugene Yakovlev" w:date="2015-08-11T11:34:00Z"/>
                <w:b/>
                <w:u w:val="single"/>
              </w:rPr>
              <w:pPrChange w:id="696" w:author="Microsoft Office User" w:date="2016-10-03T11:28:00Z">
                <w:pPr/>
              </w:pPrChange>
            </w:pPr>
            <w:del w:id="697" w:author="Eugene Yakovlev" w:date="2015-08-11T11:34:00Z">
              <w:r w:rsidDel="005C25A2">
                <w:rPr>
                  <w:b/>
                  <w:u w:val="single"/>
                </w:rPr>
                <w:delText>Overview</w:delText>
              </w:r>
            </w:del>
          </w:p>
          <w:p w14:paraId="39F9D31E" w14:textId="56FFB70A" w:rsidR="000247FE" w:rsidRPr="003133BC" w:rsidDel="005C25A2" w:rsidRDefault="000247FE">
            <w:pPr>
              <w:ind w:left="720"/>
              <w:rPr>
                <w:del w:id="698" w:author="Eugene Yakovlev" w:date="2015-08-11T11:34:00Z"/>
              </w:rPr>
              <w:pPrChange w:id="699" w:author="Microsoft Office User" w:date="2016-10-03T11:28:00Z">
                <w:pPr/>
              </w:pPrChange>
            </w:pPr>
            <w:del w:id="700" w:author="Eugene Yakovlev" w:date="2015-08-11T11:34:00Z">
              <w:r w:rsidRPr="003133BC" w:rsidDel="005C25A2">
                <w:delText xml:space="preserve">The </w:delText>
              </w:r>
              <w:r w:rsidDel="005C25A2">
                <w:delText xml:space="preserve">initial idea is to crate a service for teachers and students. Teachers should be able to upload and share by request the access to video lecturers. </w:delText>
              </w:r>
            </w:del>
          </w:p>
          <w:p w14:paraId="1C6B12DC" w14:textId="33756BBB" w:rsidR="000247FE" w:rsidDel="005C25A2" w:rsidRDefault="000247FE">
            <w:pPr>
              <w:ind w:left="720"/>
              <w:rPr>
                <w:del w:id="701" w:author="Eugene Yakovlev" w:date="2015-08-11T11:34:00Z"/>
                <w:b/>
                <w:u w:val="single"/>
              </w:rPr>
              <w:pPrChange w:id="702" w:author="Microsoft Office User" w:date="2016-10-03T11:28:00Z">
                <w:pPr/>
              </w:pPrChange>
            </w:pPr>
            <w:del w:id="703" w:author="Eugene Yakovlev" w:date="2015-08-11T11:34:00Z">
              <w:r w:rsidDel="005C25A2">
                <w:rPr>
                  <w:b/>
                  <w:u w:val="single"/>
                </w:rPr>
                <w:delText>Requirements</w:delText>
              </w:r>
            </w:del>
          </w:p>
          <w:p w14:paraId="7FFC1BD5" w14:textId="5998DA6E" w:rsidR="000247FE" w:rsidDel="005C25A2" w:rsidRDefault="000247FE">
            <w:pPr>
              <w:pStyle w:val="ListParagraph"/>
              <w:ind w:left="720"/>
              <w:rPr>
                <w:del w:id="704" w:author="Eugene Yakovlev" w:date="2015-08-11T11:34:00Z"/>
              </w:rPr>
              <w:pPrChange w:id="705" w:author="Microsoft Office User" w:date="2016-10-03T11:28:00Z">
                <w:pPr>
                  <w:pStyle w:val="ListParagraph"/>
                  <w:numPr>
                    <w:numId w:val="6"/>
                  </w:numPr>
                  <w:ind w:left="720" w:hanging="360"/>
                </w:pPr>
              </w:pPrChange>
            </w:pPr>
            <w:del w:id="706" w:author="Eugene Yakovlev" w:date="2015-08-11T11:34:00Z">
              <w:r w:rsidRPr="003133BC" w:rsidDel="005C25A2">
                <w:delText xml:space="preserve">Create </w:delText>
              </w:r>
              <w:r w:rsidDel="005C25A2">
                <w:delText>a web product capable of playing HDTV video (for example using the Silverlight or html5 with css3)</w:delText>
              </w:r>
            </w:del>
          </w:p>
          <w:p w14:paraId="0C78D83A" w14:textId="28B40625" w:rsidR="000247FE" w:rsidDel="005C25A2" w:rsidRDefault="000247FE">
            <w:pPr>
              <w:pStyle w:val="ListParagraph"/>
              <w:ind w:left="720"/>
              <w:rPr>
                <w:del w:id="707" w:author="Eugene Yakovlev" w:date="2015-08-11T11:34:00Z"/>
              </w:rPr>
              <w:pPrChange w:id="708" w:author="Microsoft Office User" w:date="2016-10-03T11:28:00Z">
                <w:pPr>
                  <w:pStyle w:val="ListParagraph"/>
                  <w:numPr>
                    <w:numId w:val="6"/>
                  </w:numPr>
                  <w:ind w:left="720" w:hanging="360"/>
                </w:pPr>
              </w:pPrChange>
            </w:pPr>
            <w:del w:id="709" w:author="Eugene Yakovlev" w:date="2015-08-11T11:34:00Z">
              <w:r w:rsidDel="005C25A2">
                <w:delText>Give the user access to the personal web room</w:delText>
              </w:r>
            </w:del>
          </w:p>
          <w:p w14:paraId="3B56B966" w14:textId="00D36221" w:rsidR="000247FE" w:rsidDel="005C25A2" w:rsidRDefault="000247FE">
            <w:pPr>
              <w:pStyle w:val="ListParagraph"/>
              <w:ind w:left="720"/>
              <w:rPr>
                <w:del w:id="710" w:author="Eugene Yakovlev" w:date="2015-08-11T11:34:00Z"/>
              </w:rPr>
              <w:pPrChange w:id="711" w:author="Microsoft Office User" w:date="2016-10-03T11:28:00Z">
                <w:pPr>
                  <w:pStyle w:val="ListParagraph"/>
                  <w:numPr>
                    <w:numId w:val="6"/>
                  </w:numPr>
                  <w:ind w:left="720" w:hanging="360"/>
                </w:pPr>
              </w:pPrChange>
            </w:pPr>
            <w:del w:id="712" w:author="Eugene Yakovlev" w:date="2015-08-11T11:34:00Z">
              <w:r w:rsidDel="005C25A2">
                <w:delText>Provide three roles</w:delText>
              </w:r>
            </w:del>
          </w:p>
          <w:p w14:paraId="5B47FCE8" w14:textId="611EF8A5" w:rsidR="000247FE" w:rsidDel="005C25A2" w:rsidRDefault="000247FE">
            <w:pPr>
              <w:pStyle w:val="ListParagraph"/>
              <w:ind w:left="720"/>
              <w:rPr>
                <w:del w:id="713" w:author="Eugene Yakovlev" w:date="2015-08-11T11:34:00Z"/>
              </w:rPr>
              <w:pPrChange w:id="714" w:author="Microsoft Office User" w:date="2016-10-03T11:28:00Z">
                <w:pPr>
                  <w:pStyle w:val="ListParagraph"/>
                  <w:numPr>
                    <w:ilvl w:val="1"/>
                    <w:numId w:val="6"/>
                  </w:numPr>
                  <w:ind w:left="1440" w:hanging="360"/>
                </w:pPr>
              </w:pPrChange>
            </w:pPr>
            <w:del w:id="715" w:author="Eugene Yakovlev" w:date="2015-08-11T11:34:00Z">
              <w:r w:rsidDel="005C25A2">
                <w:delText>Administrator (able manage users and all content, able to create a teacher from the ordinary user by request)</w:delText>
              </w:r>
            </w:del>
          </w:p>
          <w:p w14:paraId="51CBC582" w14:textId="03C5F1F3" w:rsidR="000247FE" w:rsidDel="005C25A2" w:rsidRDefault="000247FE">
            <w:pPr>
              <w:pStyle w:val="ListParagraph"/>
              <w:ind w:left="720"/>
              <w:rPr>
                <w:del w:id="716" w:author="Eugene Yakovlev" w:date="2015-08-11T11:34:00Z"/>
              </w:rPr>
              <w:pPrChange w:id="717" w:author="Microsoft Office User" w:date="2016-10-03T11:28:00Z">
                <w:pPr>
                  <w:pStyle w:val="ListParagraph"/>
                  <w:numPr>
                    <w:ilvl w:val="1"/>
                    <w:numId w:val="6"/>
                  </w:numPr>
                  <w:ind w:left="1440" w:hanging="360"/>
                </w:pPr>
              </w:pPrChange>
            </w:pPr>
            <w:del w:id="718" w:author="Eugene Yakovlev" w:date="2015-08-11T11:34:00Z">
              <w:r w:rsidDel="005C25A2">
                <w:delText>Teacher (able to manage personal videos (load/group by title/ create a correct sequence, accept or deny access to video for students by request, able to request access to videos from other teachers, should not be able to rate teachers)</w:delText>
              </w:r>
            </w:del>
          </w:p>
          <w:p w14:paraId="3093E50C" w14:textId="2D33B078" w:rsidR="000247FE" w:rsidDel="005C25A2" w:rsidRDefault="000247FE">
            <w:pPr>
              <w:pStyle w:val="ListParagraph"/>
              <w:ind w:left="720"/>
              <w:rPr>
                <w:del w:id="719" w:author="Eugene Yakovlev" w:date="2015-08-11T11:34:00Z"/>
              </w:rPr>
              <w:pPrChange w:id="720" w:author="Microsoft Office User" w:date="2016-10-03T11:28:00Z">
                <w:pPr>
                  <w:pStyle w:val="ListParagraph"/>
                  <w:numPr>
                    <w:ilvl w:val="1"/>
                    <w:numId w:val="6"/>
                  </w:numPr>
                  <w:ind w:left="1440" w:hanging="360"/>
                </w:pPr>
              </w:pPrChange>
            </w:pPr>
            <w:del w:id="721" w:author="Eugene Yakovlev" w:date="2015-08-11T11:34:00Z">
              <w:r w:rsidDel="005C25A2">
                <w:delText>Student (able to request the access to video (only before the lectures start time), rate teachers, view video)</w:delText>
              </w:r>
            </w:del>
          </w:p>
          <w:p w14:paraId="610304A3" w14:textId="7E90EF36" w:rsidR="000247FE" w:rsidDel="005C25A2" w:rsidRDefault="000247FE">
            <w:pPr>
              <w:pStyle w:val="ListParagraph"/>
              <w:ind w:left="720"/>
              <w:rPr>
                <w:del w:id="722" w:author="Eugene Yakovlev" w:date="2015-08-11T11:34:00Z"/>
              </w:rPr>
              <w:pPrChange w:id="723" w:author="Microsoft Office User" w:date="2016-10-03T11:28:00Z">
                <w:pPr>
                  <w:pStyle w:val="ListParagraph"/>
                  <w:numPr>
                    <w:numId w:val="6"/>
                  </w:numPr>
                  <w:ind w:left="720" w:hanging="360"/>
                </w:pPr>
              </w:pPrChange>
            </w:pPr>
            <w:del w:id="724" w:author="Eugene Yakovlev" w:date="2015-08-11T11:34:00Z">
              <w:r w:rsidDel="005C25A2">
                <w:delText>Every user should be able to search for video by title, teachers name, date</w:delText>
              </w:r>
            </w:del>
          </w:p>
          <w:p w14:paraId="16A1E000" w14:textId="5C3D70E9" w:rsidR="000247FE" w:rsidDel="005C25A2" w:rsidRDefault="000247FE">
            <w:pPr>
              <w:pStyle w:val="ListParagraph"/>
              <w:ind w:left="720"/>
              <w:rPr>
                <w:del w:id="725" w:author="Eugene Yakovlev" w:date="2015-08-11T11:34:00Z"/>
              </w:rPr>
              <w:pPrChange w:id="726" w:author="Microsoft Office User" w:date="2016-10-03T11:28:00Z">
                <w:pPr>
                  <w:pStyle w:val="ListParagraph"/>
                  <w:numPr>
                    <w:numId w:val="6"/>
                  </w:numPr>
                  <w:ind w:left="720" w:hanging="360"/>
                </w:pPr>
              </w:pPrChange>
            </w:pPr>
            <w:del w:id="727" w:author="Eugene Yakovlev" w:date="2015-08-11T11:34:00Z">
              <w:r w:rsidDel="005C25A2">
                <w:delText xml:space="preserve">Lectures should have start time (only before this time the access to lectures could be granted) </w:delText>
              </w:r>
            </w:del>
          </w:p>
          <w:p w14:paraId="1C6B12E1" w14:textId="69A9D449" w:rsidR="000247FE" w:rsidDel="005C25A2" w:rsidRDefault="000247FE">
            <w:pPr>
              <w:pStyle w:val="ListParagraph"/>
              <w:ind w:left="720"/>
              <w:rPr>
                <w:del w:id="728" w:author="Eugene Yakovlev" w:date="2015-08-11T11:34:00Z"/>
              </w:rPr>
              <w:pPrChange w:id="729" w:author="Microsoft Office User" w:date="2016-10-03T11:28:00Z">
                <w:pPr>
                  <w:pStyle w:val="ListParagraph"/>
                  <w:numPr>
                    <w:numId w:val="6"/>
                  </w:numPr>
                  <w:ind w:left="720" w:hanging="360"/>
                </w:pPr>
              </w:pPrChange>
            </w:pPr>
            <w:del w:id="730" w:author="Eugene Yakovlev" w:date="2015-08-11T11:34:00Z">
              <w:r w:rsidDel="005C25A2">
                <w:delText>Video should be grouped by the lecture title and lecture sequence</w:delText>
              </w:r>
            </w:del>
          </w:p>
          <w:p w14:paraId="731077C9" w14:textId="03FA3305" w:rsidR="000247FE" w:rsidDel="005C25A2" w:rsidRDefault="000247FE">
            <w:pPr>
              <w:pStyle w:val="ListParagraph"/>
              <w:ind w:left="720"/>
              <w:rPr>
                <w:del w:id="731" w:author="Eugene Yakovlev" w:date="2015-08-11T11:34:00Z"/>
              </w:rPr>
              <w:pPrChange w:id="732" w:author="Microsoft Office User" w:date="2016-10-03T11:28:00Z">
                <w:pPr>
                  <w:pStyle w:val="ListParagraph"/>
                  <w:numPr>
                    <w:numId w:val="6"/>
                  </w:numPr>
                  <w:ind w:left="720" w:hanging="360"/>
                </w:pPr>
              </w:pPrChange>
            </w:pPr>
            <w:del w:id="733" w:author="Eugene Yakovlev" w:date="2015-08-11T11:34:00Z">
              <w:r w:rsidDel="005C25A2">
                <w:delText xml:space="preserve">Every user should be able to review the lection history with ratings for every teacher. </w:delText>
              </w:r>
            </w:del>
          </w:p>
          <w:p w14:paraId="1C6B12E5" w14:textId="549884B9" w:rsidR="000247FE" w:rsidRPr="00E96F6B" w:rsidRDefault="000247FE">
            <w:pPr>
              <w:pStyle w:val="ListParagraph"/>
              <w:ind w:left="720"/>
              <w:pPrChange w:id="734" w:author="Microsoft Office User" w:date="2016-10-03T11:28:00Z">
                <w:pPr>
                  <w:pStyle w:val="ListParagraph"/>
                  <w:numPr>
                    <w:numId w:val="6"/>
                  </w:numPr>
                  <w:ind w:left="720" w:hanging="360"/>
                </w:pPr>
              </w:pPrChange>
            </w:pPr>
            <w:del w:id="735" w:author="Eugene Yakovlev" w:date="2015-08-11T11:34:00Z">
              <w:r w:rsidDel="005C25A2">
                <w:delText>Lection history should include the number of users participated in course.</w:delText>
              </w:r>
            </w:del>
          </w:p>
        </w:tc>
      </w:tr>
      <w:tr w:rsidR="000247FE" w:rsidRPr="00E96F6B" w:rsidDel="000247FE" w14:paraId="1C6B12EF" w14:textId="1D03D28B" w:rsidTr="000247FE">
        <w:trPr>
          <w:cnfStyle w:val="000000100000" w:firstRow="0" w:lastRow="0" w:firstColumn="0" w:lastColumn="0" w:oddVBand="0" w:evenVBand="0" w:oddHBand="1" w:evenHBand="0" w:firstRowFirstColumn="0" w:firstRowLastColumn="0" w:lastRowFirstColumn="0" w:lastRowLastColumn="0"/>
          <w:del w:id="736" w:author="Eugene Yakovlev" w:date="2015-08-11T11:34:00Z"/>
        </w:trPr>
        <w:tc>
          <w:tcPr>
            <w:cnfStyle w:val="000010000000" w:firstRow="0" w:lastRow="0" w:firstColumn="0" w:lastColumn="0" w:oddVBand="1" w:evenVBand="0" w:oddHBand="0" w:evenHBand="0" w:firstRowFirstColumn="0" w:firstRowLastColumn="0" w:lastRowFirstColumn="0" w:lastRowLastColumn="0"/>
            <w:tcW w:w="252" w:type="pct"/>
            <w:tcPrChange w:id="737" w:author="Eugene Yakovlev" w:date="2015-08-11T11:34:00Z">
              <w:tcPr>
                <w:tcW w:w="167" w:type="pct"/>
              </w:tcPr>
            </w:tcPrChange>
          </w:tcPr>
          <w:p w14:paraId="1C6B12E7" w14:textId="53047A00" w:rsidR="000247FE" w:rsidRPr="00E96F6B" w:rsidDel="000247FE" w:rsidRDefault="000247FE" w:rsidP="008E1487">
            <w:pPr>
              <w:cnfStyle w:val="000010100000" w:firstRow="0" w:lastRow="0" w:firstColumn="0" w:lastColumn="0" w:oddVBand="1" w:evenVBand="0" w:oddHBand="1" w:evenHBand="0" w:firstRowFirstColumn="0" w:firstRowLastColumn="0" w:lastRowFirstColumn="0" w:lastRowLastColumn="0"/>
              <w:rPr>
                <w:del w:id="738" w:author="Eugene Yakovlev" w:date="2015-08-11T11:34:00Z"/>
              </w:rPr>
            </w:pPr>
            <w:del w:id="739" w:author="Eugene Yakovlev" w:date="2015-08-11T11:34:00Z">
              <w:r w:rsidRPr="00E96F6B" w:rsidDel="005C25A2">
                <w:delText>10</w:delText>
              </w:r>
            </w:del>
          </w:p>
        </w:tc>
        <w:tc>
          <w:tcPr>
            <w:tcW w:w="787" w:type="pct"/>
            <w:tcPrChange w:id="740" w:author="Eugene Yakovlev" w:date="2015-08-11T11:34:00Z">
              <w:tcPr>
                <w:tcW w:w="872" w:type="pct"/>
                <w:gridSpan w:val="2"/>
              </w:tcPr>
            </w:tcPrChange>
          </w:tcPr>
          <w:p w14:paraId="1C6B12E8" w14:textId="5D4F9E7C" w:rsidR="000247FE" w:rsidRPr="00E96F6B" w:rsidDel="000247FE" w:rsidRDefault="000247FE" w:rsidP="00520C3B">
            <w:pPr>
              <w:cnfStyle w:val="000000100000" w:firstRow="0" w:lastRow="0" w:firstColumn="0" w:lastColumn="0" w:oddVBand="0" w:evenVBand="0" w:oddHBand="1" w:evenHBand="0" w:firstRowFirstColumn="0" w:firstRowLastColumn="0" w:lastRowFirstColumn="0" w:lastRowLastColumn="0"/>
              <w:rPr>
                <w:del w:id="741" w:author="Eugene Yakovlev" w:date="2015-08-11T11:34:00Z"/>
              </w:rPr>
            </w:pPr>
            <w:del w:id="742" w:author="Eugene Yakovlev" w:date="2015-08-11T11:34:00Z">
              <w:r w:rsidRPr="00E96F6B" w:rsidDel="005C25A2">
                <w:delText>Online animation editor</w:delText>
              </w:r>
              <w:r w:rsidDel="005C25A2">
                <w:delText xml:space="preserve"> (css3 and html5)</w:delText>
              </w:r>
            </w:del>
          </w:p>
        </w:tc>
        <w:tc>
          <w:tcPr>
            <w:cnfStyle w:val="000010000000" w:firstRow="0" w:lastRow="0" w:firstColumn="0" w:lastColumn="0" w:oddVBand="1" w:evenVBand="0" w:oddHBand="0" w:evenHBand="0" w:firstRowFirstColumn="0" w:firstRowLastColumn="0" w:lastRowFirstColumn="0" w:lastRowLastColumn="0"/>
            <w:tcW w:w="3961" w:type="pct"/>
            <w:tcPrChange w:id="743" w:author="Eugene Yakovlev" w:date="2015-08-11T11:34:00Z">
              <w:tcPr>
                <w:tcW w:w="3961" w:type="pct"/>
              </w:tcPr>
            </w:tcPrChange>
          </w:tcPr>
          <w:p w14:paraId="2066A318" w14:textId="7031F933" w:rsidR="000247FE" w:rsidDel="005C25A2" w:rsidRDefault="000247FE" w:rsidP="008E1487">
            <w:pPr>
              <w:cnfStyle w:val="000010100000" w:firstRow="0" w:lastRow="0" w:firstColumn="0" w:lastColumn="0" w:oddVBand="1" w:evenVBand="0" w:oddHBand="1" w:evenHBand="0" w:firstRowFirstColumn="0" w:firstRowLastColumn="0" w:lastRowFirstColumn="0" w:lastRowLastColumn="0"/>
              <w:rPr>
                <w:del w:id="744" w:author="Eugene Yakovlev" w:date="2015-08-11T11:34:00Z"/>
                <w:b/>
                <w:u w:val="single"/>
              </w:rPr>
            </w:pPr>
            <w:del w:id="745" w:author="Eugene Yakovlev" w:date="2015-08-11T11:34:00Z">
              <w:r w:rsidDel="005C25A2">
                <w:rPr>
                  <w:b/>
                  <w:u w:val="single"/>
                </w:rPr>
                <w:delText>Overview</w:delText>
              </w:r>
            </w:del>
          </w:p>
          <w:p w14:paraId="299D39C5" w14:textId="07A22DA9" w:rsidR="000247FE" w:rsidDel="005C25A2" w:rsidRDefault="000247FE" w:rsidP="008E1487">
            <w:pPr>
              <w:cnfStyle w:val="000010100000" w:firstRow="0" w:lastRow="0" w:firstColumn="0" w:lastColumn="0" w:oddVBand="1" w:evenVBand="0" w:oddHBand="1" w:evenHBand="0" w:firstRowFirstColumn="0" w:firstRowLastColumn="0" w:lastRowFirstColumn="0" w:lastRowLastColumn="0"/>
              <w:rPr>
                <w:del w:id="746" w:author="Eugene Yakovlev" w:date="2015-08-11T11:34:00Z"/>
                <w:b/>
                <w:u w:val="single"/>
              </w:rPr>
            </w:pPr>
            <w:del w:id="747" w:author="Eugene Yakovlev" w:date="2015-08-11T11:34:00Z">
              <w:r w:rsidDel="005C25A2">
                <w:delText>Creating the online animation editor without the Flash technology based on the css3 and html 5 technologies.</w:delText>
              </w:r>
            </w:del>
          </w:p>
          <w:p w14:paraId="1C6B12E9" w14:textId="68822A6A" w:rsidR="000247FE" w:rsidDel="005C25A2" w:rsidRDefault="000247FE" w:rsidP="008E1487">
            <w:pPr>
              <w:cnfStyle w:val="000010100000" w:firstRow="0" w:lastRow="0" w:firstColumn="0" w:lastColumn="0" w:oddVBand="1" w:evenVBand="0" w:oddHBand="1" w:evenHBand="0" w:firstRowFirstColumn="0" w:firstRowLastColumn="0" w:lastRowFirstColumn="0" w:lastRowLastColumn="0"/>
              <w:rPr>
                <w:del w:id="748" w:author="Eugene Yakovlev" w:date="2015-08-11T11:34:00Z"/>
                <w:b/>
                <w:u w:val="single"/>
              </w:rPr>
            </w:pPr>
            <w:del w:id="749" w:author="Eugene Yakovlev" w:date="2015-08-11T11:34:00Z">
              <w:r w:rsidDel="005C25A2">
                <w:rPr>
                  <w:b/>
                  <w:u w:val="single"/>
                </w:rPr>
                <w:delText>Requirements</w:delText>
              </w:r>
            </w:del>
          </w:p>
          <w:p w14:paraId="0D79C3F2" w14:textId="3ADD31FF" w:rsidR="000247FE" w:rsidDel="005C25A2" w:rsidRDefault="000247FE" w:rsidP="0095213B">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del w:id="750" w:author="Eugene Yakovlev" w:date="2015-08-11T11:34:00Z"/>
              </w:rPr>
            </w:pPr>
            <w:del w:id="751" w:author="Eugene Yakovlev" w:date="2015-08-11T11:34:00Z">
              <w:r w:rsidDel="005C25A2">
                <w:delText>Software should be able to work online</w:delText>
              </w:r>
            </w:del>
          </w:p>
          <w:p w14:paraId="3502E9A4" w14:textId="25B9196D" w:rsidR="000247FE" w:rsidDel="005C25A2" w:rsidRDefault="000247FE" w:rsidP="0095213B">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del w:id="752" w:author="Eugene Yakovlev" w:date="2015-08-11T11:34:00Z"/>
              </w:rPr>
            </w:pPr>
            <w:del w:id="753" w:author="Eugene Yakovlev" w:date="2015-08-11T11:34:00Z">
              <w:r w:rsidDel="005C25A2">
                <w:delText>User should be able to create animated scenes and banners</w:delText>
              </w:r>
            </w:del>
          </w:p>
          <w:p w14:paraId="35D6ACDC" w14:textId="30F50DFD" w:rsidR="000247FE" w:rsidDel="005C25A2" w:rsidRDefault="000247FE" w:rsidP="0095213B">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del w:id="754" w:author="Eugene Yakovlev" w:date="2015-08-11T11:34:00Z"/>
              </w:rPr>
            </w:pPr>
            <w:del w:id="755" w:author="Eugene Yakovlev" w:date="2015-08-11T11:34:00Z">
              <w:r w:rsidDel="005C25A2">
                <w:delText>Editor should work with vector graphics</w:delText>
              </w:r>
            </w:del>
          </w:p>
          <w:p w14:paraId="7E65A863" w14:textId="12A0EE08" w:rsidR="000247FE" w:rsidDel="005C25A2" w:rsidRDefault="000247FE" w:rsidP="0095213B">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del w:id="756" w:author="Eugene Yakovlev" w:date="2015-08-11T11:34:00Z"/>
              </w:rPr>
            </w:pPr>
            <w:del w:id="757" w:author="Eugene Yakovlev" w:date="2015-08-11T11:34:00Z">
              <w:r w:rsidDel="005C25A2">
                <w:delText>User should have a reach palette of vector elements</w:delText>
              </w:r>
            </w:del>
          </w:p>
          <w:p w14:paraId="610B3389" w14:textId="0031FABA" w:rsidR="000247FE" w:rsidDel="005C25A2" w:rsidRDefault="000247FE" w:rsidP="0095213B">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del w:id="758" w:author="Eugene Yakovlev" w:date="2015-08-11T11:34:00Z"/>
              </w:rPr>
            </w:pPr>
            <w:del w:id="759" w:author="Eugene Yakovlev" w:date="2015-08-11T11:34:00Z">
              <w:r w:rsidDel="005C25A2">
                <w:delText>User should be able to load images to the animation</w:delText>
              </w:r>
            </w:del>
          </w:p>
          <w:p w14:paraId="2EDE0559" w14:textId="7C0BB8B2" w:rsidR="000247FE" w:rsidRPr="0095213B" w:rsidDel="005C25A2" w:rsidRDefault="000247FE" w:rsidP="003133BC">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del w:id="760" w:author="Eugene Yakovlev" w:date="2015-08-11T11:34:00Z"/>
              </w:rPr>
            </w:pPr>
            <w:del w:id="761" w:author="Eugene Yakovlev" w:date="2015-08-11T11:34:00Z">
              <w:r w:rsidDel="005C25A2">
                <w:delText>User should be able to import animation to gif or avi (with some common codecs)</w:delText>
              </w:r>
            </w:del>
          </w:p>
          <w:p w14:paraId="1C6B12EE" w14:textId="67E6D199" w:rsidR="000247FE" w:rsidRPr="00E96F6B" w:rsidDel="000247FE" w:rsidRDefault="000247FE" w:rsidP="0095213B">
            <w:pPr>
              <w:cnfStyle w:val="000010100000" w:firstRow="0" w:lastRow="0" w:firstColumn="0" w:lastColumn="0" w:oddVBand="1" w:evenVBand="0" w:oddHBand="1" w:evenHBand="0" w:firstRowFirstColumn="0" w:firstRowLastColumn="0" w:lastRowFirstColumn="0" w:lastRowLastColumn="0"/>
              <w:rPr>
                <w:del w:id="762" w:author="Eugene Yakovlev" w:date="2015-08-11T11:34:00Z"/>
              </w:rPr>
            </w:pPr>
          </w:p>
        </w:tc>
      </w:tr>
      <w:tr w:rsidR="000247FE" w:rsidRPr="00E96F6B" w:rsidDel="000A67A0" w14:paraId="1C6B12FB" w14:textId="58534307" w:rsidTr="000247FE">
        <w:trPr>
          <w:del w:id="763" w:author="Microsoft Office User" w:date="2016-10-03T11:28:00Z"/>
        </w:trPr>
        <w:tc>
          <w:tcPr>
            <w:cnfStyle w:val="000010000000" w:firstRow="0" w:lastRow="0" w:firstColumn="0" w:lastColumn="0" w:oddVBand="1" w:evenVBand="0" w:oddHBand="0" w:evenHBand="0" w:firstRowFirstColumn="0" w:firstRowLastColumn="0" w:lastRowFirstColumn="0" w:lastRowLastColumn="0"/>
            <w:tcW w:w="252" w:type="pct"/>
            <w:tcPrChange w:id="764" w:author="Eugene Yakovlev" w:date="2015-08-11T11:34:00Z">
              <w:tcPr>
                <w:tcW w:w="167" w:type="pct"/>
              </w:tcPr>
            </w:tcPrChange>
          </w:tcPr>
          <w:p w14:paraId="1C6B12F0" w14:textId="2732CEBA" w:rsidR="000247FE" w:rsidRPr="00E96F6B" w:rsidDel="000A67A0" w:rsidRDefault="000247FE" w:rsidP="008E1487">
            <w:pPr>
              <w:rPr>
                <w:del w:id="765" w:author="Microsoft Office User" w:date="2016-10-03T11:28:00Z"/>
              </w:rPr>
            </w:pPr>
            <w:ins w:id="766" w:author="Eugene Yakovlev" w:date="2015-08-11T11:34:00Z">
              <w:del w:id="767" w:author="Microsoft Office User" w:date="2016-10-03T11:28:00Z">
                <w:r w:rsidDel="000A67A0">
                  <w:delText>12</w:delText>
                </w:r>
              </w:del>
            </w:ins>
            <w:del w:id="768" w:author="Microsoft Office User" w:date="2016-10-03T11:28:00Z">
              <w:r w:rsidRPr="00E96F6B" w:rsidDel="000A67A0">
                <w:delText>11</w:delText>
              </w:r>
            </w:del>
          </w:p>
        </w:tc>
        <w:tc>
          <w:tcPr>
            <w:tcW w:w="787" w:type="pct"/>
            <w:tcPrChange w:id="769" w:author="Eugene Yakovlev" w:date="2015-08-11T11:34:00Z">
              <w:tcPr>
                <w:tcW w:w="872" w:type="pct"/>
                <w:gridSpan w:val="2"/>
              </w:tcPr>
            </w:tcPrChange>
          </w:tcPr>
          <w:p w14:paraId="1C6B12F1" w14:textId="6D890D2C" w:rsidR="000247FE" w:rsidRPr="00E96F6B" w:rsidDel="000A67A0" w:rsidRDefault="000247FE" w:rsidP="00E96F6B">
            <w:pPr>
              <w:cnfStyle w:val="000000000000" w:firstRow="0" w:lastRow="0" w:firstColumn="0" w:lastColumn="0" w:oddVBand="0" w:evenVBand="0" w:oddHBand="0" w:evenHBand="0" w:firstRowFirstColumn="0" w:firstRowLastColumn="0" w:lastRowFirstColumn="0" w:lastRowLastColumn="0"/>
              <w:rPr>
                <w:del w:id="770" w:author="Microsoft Office User" w:date="2016-10-03T11:28:00Z"/>
              </w:rPr>
            </w:pPr>
            <w:ins w:id="771" w:author="Eugene Yakovlev" w:date="2015-08-11T11:34:00Z">
              <w:del w:id="772" w:author="Microsoft Office User" w:date="2016-10-03T11:28:00Z">
                <w:r w:rsidRPr="00FF3558" w:rsidDel="000A67A0">
                  <w:delText>Java implementation of a Blackjack multiplayer game.</w:delText>
                </w:r>
              </w:del>
            </w:ins>
            <w:del w:id="773" w:author="Microsoft Office User" w:date="2016-10-03T11:28:00Z">
              <w:r w:rsidRPr="00E96F6B" w:rsidDel="000A67A0">
                <w:delText>web UI for amazon.com</w:delText>
              </w:r>
            </w:del>
          </w:p>
        </w:tc>
        <w:tc>
          <w:tcPr>
            <w:cnfStyle w:val="000010000000" w:firstRow="0" w:lastRow="0" w:firstColumn="0" w:lastColumn="0" w:oddVBand="1" w:evenVBand="0" w:oddHBand="0" w:evenHBand="0" w:firstRowFirstColumn="0" w:firstRowLastColumn="0" w:lastRowFirstColumn="0" w:lastRowLastColumn="0"/>
            <w:tcW w:w="3961" w:type="pct"/>
            <w:tcPrChange w:id="774" w:author="Eugene Yakovlev" w:date="2015-08-11T11:34:00Z">
              <w:tcPr>
                <w:tcW w:w="3961" w:type="pct"/>
              </w:tcPr>
            </w:tcPrChange>
          </w:tcPr>
          <w:p w14:paraId="720E8FE5" w14:textId="37A0E21B" w:rsidR="000247FE" w:rsidRPr="00FF3558" w:rsidDel="000A67A0" w:rsidRDefault="000247FE" w:rsidP="00FF3558">
            <w:pPr>
              <w:tabs>
                <w:tab w:val="num" w:pos="0"/>
              </w:tabs>
              <w:rPr>
                <w:ins w:id="775" w:author="Eugene Yakovlev" w:date="2015-08-11T11:34:00Z"/>
                <w:del w:id="776" w:author="Microsoft Office User" w:date="2016-10-03T11:28:00Z"/>
                <w:b/>
                <w:u w:val="single"/>
              </w:rPr>
            </w:pPr>
            <w:ins w:id="777" w:author="Eugene Yakovlev" w:date="2015-08-11T11:34:00Z">
              <w:del w:id="778" w:author="Microsoft Office User" w:date="2016-10-03T11:28:00Z">
                <w:r w:rsidDel="000A67A0">
                  <w:rPr>
                    <w:b/>
                    <w:u w:val="single"/>
                  </w:rPr>
                  <w:delText>Overview</w:delText>
                </w:r>
              </w:del>
            </w:ins>
          </w:p>
          <w:p w14:paraId="33B339D4" w14:textId="320EF1A3" w:rsidR="000247FE" w:rsidRPr="0092120C" w:rsidDel="000A67A0" w:rsidRDefault="000247FE" w:rsidP="00FF3558">
            <w:pPr>
              <w:keepNext/>
              <w:keepLines/>
              <w:spacing w:before="200" w:line="276" w:lineRule="auto"/>
              <w:outlineLvl w:val="6"/>
              <w:rPr>
                <w:ins w:id="779" w:author="Eugene Yakovlev" w:date="2015-08-11T11:34:00Z"/>
                <w:del w:id="780" w:author="Microsoft Office User" w:date="2016-10-03T11:28:00Z"/>
              </w:rPr>
            </w:pPr>
            <w:ins w:id="781" w:author="Eugene Yakovlev" w:date="2015-08-11T11:34:00Z">
              <w:del w:id="782" w:author="Microsoft Office User" w:date="2016-10-03T11:28:00Z">
                <w:r w:rsidRPr="0092120C" w:rsidDel="000A67A0">
                  <w:delText>A blackjack deck is composed of two standard “french” 52-card decks shuffled together.</w:delText>
                </w:r>
              </w:del>
            </w:ins>
          </w:p>
          <w:p w14:paraId="7DBE5ABF" w14:textId="23C37AA8" w:rsidR="000247FE" w:rsidRPr="0092120C" w:rsidDel="000A67A0" w:rsidRDefault="000247FE" w:rsidP="00FF3558">
            <w:pPr>
              <w:keepNext/>
              <w:keepLines/>
              <w:spacing w:before="200" w:line="276" w:lineRule="auto"/>
              <w:outlineLvl w:val="6"/>
              <w:rPr>
                <w:ins w:id="783" w:author="Eugene Yakovlev" w:date="2015-08-11T11:34:00Z"/>
                <w:del w:id="784" w:author="Microsoft Office User" w:date="2016-10-03T11:28:00Z"/>
              </w:rPr>
            </w:pPr>
            <w:ins w:id="785" w:author="Eugene Yakovlev" w:date="2015-08-11T11:34:00Z">
              <w:del w:id="786" w:author="Microsoft Office User" w:date="2016-10-03T11:28:00Z">
                <w:r w:rsidRPr="0092120C" w:rsidDel="000A67A0">
                  <w:delText>Ace is counted as one point; face cards (kings, queens and jacks) are counted as ten points; all other cards are counted as the numeric value shown on the card. Card suits are irrelevant. Points total of a player/dealer is calculated adding together the values of his cards.</w:delText>
                </w:r>
              </w:del>
            </w:ins>
          </w:p>
          <w:p w14:paraId="0AAC3E56" w14:textId="1D4553EE" w:rsidR="000247FE" w:rsidDel="000A67A0" w:rsidRDefault="000247FE" w:rsidP="00FF3558">
            <w:pPr>
              <w:tabs>
                <w:tab w:val="num" w:pos="0"/>
              </w:tabs>
              <w:rPr>
                <w:ins w:id="787" w:author="Eugene Yakovlev" w:date="2015-08-11T11:34:00Z"/>
                <w:del w:id="788" w:author="Microsoft Office User" w:date="2016-10-03T11:28:00Z"/>
                <w:b/>
                <w:u w:val="single"/>
              </w:rPr>
            </w:pPr>
            <w:ins w:id="789" w:author="Eugene Yakovlev" w:date="2015-08-11T11:34:00Z">
              <w:del w:id="790" w:author="Microsoft Office User" w:date="2016-10-03T11:28:00Z">
                <w:r w:rsidDel="000A67A0">
                  <w:rPr>
                    <w:b/>
                    <w:u w:val="single"/>
                  </w:rPr>
                  <w:delText>Requirements</w:delText>
                </w:r>
              </w:del>
            </w:ins>
          </w:p>
          <w:p w14:paraId="0CE020EB" w14:textId="07B1943A" w:rsidR="000247FE" w:rsidRPr="00FF3558" w:rsidDel="000A67A0" w:rsidRDefault="000247FE" w:rsidP="00FF3558">
            <w:pPr>
              <w:tabs>
                <w:tab w:val="num" w:pos="0"/>
              </w:tabs>
              <w:rPr>
                <w:ins w:id="791" w:author="Eugene Yakovlev" w:date="2015-08-11T11:34:00Z"/>
                <w:del w:id="792" w:author="Microsoft Office User" w:date="2016-10-03T11:28:00Z"/>
                <w:b/>
                <w:u w:val="single"/>
              </w:rPr>
            </w:pPr>
            <w:ins w:id="793" w:author="Eugene Yakovlev" w:date="2015-08-11T11:34:00Z">
              <w:del w:id="794" w:author="Microsoft Office User" w:date="2016-10-03T11:28:00Z">
                <w:r w:rsidRPr="00FF3558" w:rsidDel="000A67A0">
                  <w:rPr>
                    <w:b/>
                    <w:u w:val="single"/>
                  </w:rPr>
                  <w:delText>Gameplay</w:delText>
                </w:r>
              </w:del>
            </w:ins>
          </w:p>
          <w:p w14:paraId="0D5B8947" w14:textId="2E877F02" w:rsidR="000247FE" w:rsidRPr="0092120C" w:rsidDel="000A67A0" w:rsidRDefault="000247FE" w:rsidP="00FF3558">
            <w:pPr>
              <w:keepNext/>
              <w:keepLines/>
              <w:spacing w:before="200" w:line="276" w:lineRule="auto"/>
              <w:outlineLvl w:val="6"/>
              <w:rPr>
                <w:ins w:id="795" w:author="Eugene Yakovlev" w:date="2015-08-11T11:34:00Z"/>
                <w:del w:id="796" w:author="Microsoft Office User" w:date="2016-10-03T11:28:00Z"/>
              </w:rPr>
            </w:pPr>
            <w:ins w:id="797" w:author="Eugene Yakovlev" w:date="2015-08-11T11:34:00Z">
              <w:del w:id="798" w:author="Microsoft Office User" w:date="2016-10-03T11:28:00Z">
                <w:r w:rsidRPr="0092120C" w:rsidDel="000A67A0">
                  <w:delText>At the beginning of each round, the dealer deals himself a face-down card ("hole card") and then asks each player to place a bet.</w:delText>
                </w:r>
              </w:del>
            </w:ins>
          </w:p>
          <w:p w14:paraId="0BAE1B39" w14:textId="32EA05E9" w:rsidR="000247FE" w:rsidRPr="0092120C" w:rsidDel="000A67A0" w:rsidRDefault="000247FE" w:rsidP="00FF3558">
            <w:pPr>
              <w:keepNext/>
              <w:keepLines/>
              <w:spacing w:before="200" w:line="276" w:lineRule="auto"/>
              <w:outlineLvl w:val="6"/>
              <w:rPr>
                <w:ins w:id="799" w:author="Eugene Yakovlev" w:date="2015-08-11T11:34:00Z"/>
                <w:del w:id="800" w:author="Microsoft Office User" w:date="2016-10-03T11:28:00Z"/>
              </w:rPr>
            </w:pPr>
            <w:ins w:id="801" w:author="Eugene Yakovlev" w:date="2015-08-11T11:34:00Z">
              <w:del w:id="802" w:author="Microsoft Office User" w:date="2016-10-03T11:28:00Z">
                <w:r w:rsidRPr="0092120C" w:rsidDel="000A67A0">
                  <w:delText>After that, single cards are dealt to each wagered-on position in seating order (that is, connection order), followed by a single card to the dealer, followed by an additional card to each of the positions in play. All these initial cards are dealt face up.</w:delText>
                </w:r>
              </w:del>
            </w:ins>
          </w:p>
          <w:p w14:paraId="3157168D" w14:textId="7C03F167" w:rsidR="000247FE" w:rsidRPr="00FF3558" w:rsidDel="000A67A0" w:rsidRDefault="000247FE" w:rsidP="00FF3558">
            <w:pPr>
              <w:rPr>
                <w:ins w:id="803" w:author="Eugene Yakovlev" w:date="2015-08-11T11:34:00Z"/>
                <w:del w:id="804" w:author="Microsoft Office User" w:date="2016-10-03T11:28:00Z"/>
                <w:b/>
                <w:bCs/>
                <w:u w:val="single"/>
              </w:rPr>
            </w:pPr>
            <w:ins w:id="805" w:author="Eugene Yakovlev" w:date="2015-08-11T11:34:00Z">
              <w:del w:id="806" w:author="Microsoft Office User" w:date="2016-10-03T11:28:00Z">
                <w:r w:rsidRPr="0092120C" w:rsidDel="000A67A0">
                  <w:delText>After the initial deal, players take turns in total points order, from highest to lowest, choosing whether to "HIT" or "STAND" (other options omitted for the sake of simplicity):</w:delText>
                </w:r>
              </w:del>
            </w:ins>
          </w:p>
          <w:p w14:paraId="7508E594" w14:textId="3E50FE1F" w:rsidR="000247FE" w:rsidRPr="0092120C" w:rsidDel="000A67A0" w:rsidRDefault="000247FE" w:rsidP="0092120C">
            <w:pPr>
              <w:pStyle w:val="ListParagraph"/>
              <w:numPr>
                <w:ilvl w:val="0"/>
                <w:numId w:val="6"/>
              </w:numPr>
              <w:rPr>
                <w:ins w:id="807" w:author="Eugene Yakovlev" w:date="2015-08-11T11:34:00Z"/>
                <w:del w:id="808" w:author="Microsoft Office User" w:date="2016-10-03T11:28:00Z"/>
              </w:rPr>
            </w:pPr>
            <w:ins w:id="809" w:author="Eugene Yakovlev" w:date="2015-08-11T11:34:00Z">
              <w:del w:id="810" w:author="Microsoft Office User" w:date="2016-10-03T11:28:00Z">
                <w:r w:rsidRPr="0092120C" w:rsidDel="000A67A0">
                  <w:delText>HIT: Take another card from the dealer and choose again.</w:delText>
                </w:r>
              </w:del>
            </w:ins>
          </w:p>
          <w:p w14:paraId="715C4E1B" w14:textId="4431AEEC" w:rsidR="000247FE" w:rsidRPr="0092120C" w:rsidDel="000A67A0" w:rsidRDefault="000247FE" w:rsidP="0092120C">
            <w:pPr>
              <w:pStyle w:val="ListParagraph"/>
              <w:numPr>
                <w:ilvl w:val="0"/>
                <w:numId w:val="6"/>
              </w:numPr>
              <w:rPr>
                <w:ins w:id="811" w:author="Eugene Yakovlev" w:date="2015-08-11T11:34:00Z"/>
                <w:del w:id="812" w:author="Microsoft Office User" w:date="2016-10-03T11:28:00Z"/>
              </w:rPr>
            </w:pPr>
            <w:ins w:id="813" w:author="Eugene Yakovlev" w:date="2015-08-11T11:34:00Z">
              <w:del w:id="814" w:author="Microsoft Office User" w:date="2016-10-03T11:28:00Z">
                <w:r w:rsidRPr="0092120C" w:rsidDel="000A67A0">
                  <w:delText>STAND: Take no more cards. Ends the turn.</w:delText>
                </w:r>
              </w:del>
            </w:ins>
          </w:p>
          <w:p w14:paraId="7D2D5F03" w14:textId="41106E66" w:rsidR="000247FE" w:rsidRPr="00FF3558" w:rsidDel="000A67A0" w:rsidRDefault="000247FE" w:rsidP="00FF3558">
            <w:pPr>
              <w:rPr>
                <w:ins w:id="815" w:author="Eugene Yakovlev" w:date="2015-08-11T11:34:00Z"/>
                <w:del w:id="816" w:author="Microsoft Office User" w:date="2016-10-03T11:28:00Z"/>
                <w:b/>
                <w:u w:val="single"/>
              </w:rPr>
            </w:pPr>
          </w:p>
          <w:p w14:paraId="50A2E402" w14:textId="6953A916" w:rsidR="000247FE" w:rsidRPr="0092120C" w:rsidDel="000A67A0" w:rsidRDefault="000247FE" w:rsidP="00FF3558">
            <w:pPr>
              <w:keepNext/>
              <w:keepLines/>
              <w:spacing w:before="200" w:line="276" w:lineRule="auto"/>
              <w:outlineLvl w:val="6"/>
              <w:rPr>
                <w:ins w:id="817" w:author="Eugene Yakovlev" w:date="2015-08-11T11:34:00Z"/>
                <w:del w:id="818" w:author="Microsoft Office User" w:date="2016-10-03T11:28:00Z"/>
              </w:rPr>
            </w:pPr>
            <w:ins w:id="819" w:author="Eugene Yakovlev" w:date="2015-08-11T11:34:00Z">
              <w:del w:id="820" w:author="Microsoft Office User" w:date="2016-10-03T11:28:00Z">
                <w:r w:rsidRPr="0092120C" w:rsidDel="000A67A0">
                  <w:delText xml:space="preserve">Each hand may normally HIT as many times as desired so long as the total is not above 20: on reaching 21, the hand is required to STAND. If the total exceeds 21, the player “busts”: his wager is immediately forfeited to the house. After a bust or a STAND, play proceeds to the next player. </w:delText>
                </w:r>
              </w:del>
            </w:ins>
          </w:p>
          <w:p w14:paraId="14120C8D" w14:textId="498AA9B4" w:rsidR="000247FE" w:rsidRPr="0092120C" w:rsidDel="000A67A0" w:rsidRDefault="000247FE" w:rsidP="00FF3558">
            <w:pPr>
              <w:rPr>
                <w:ins w:id="821" w:author="Eugene Yakovlev" w:date="2015-08-11T11:34:00Z"/>
                <w:del w:id="822" w:author="Microsoft Office User" w:date="2016-10-03T11:28:00Z"/>
              </w:rPr>
            </w:pPr>
          </w:p>
          <w:p w14:paraId="13783F50" w14:textId="13583A12" w:rsidR="000247FE" w:rsidRPr="0092120C" w:rsidDel="000A67A0" w:rsidRDefault="000247FE" w:rsidP="00FF3558">
            <w:pPr>
              <w:keepNext/>
              <w:keepLines/>
              <w:spacing w:before="200" w:line="276" w:lineRule="auto"/>
              <w:outlineLvl w:val="6"/>
              <w:rPr>
                <w:ins w:id="823" w:author="Eugene Yakovlev" w:date="2015-08-11T11:34:00Z"/>
                <w:del w:id="824" w:author="Microsoft Office User" w:date="2016-10-03T11:28:00Z"/>
              </w:rPr>
            </w:pPr>
            <w:ins w:id="825" w:author="Eugene Yakovlev" w:date="2015-08-11T11:34:00Z">
              <w:del w:id="826" w:author="Microsoft Office User" w:date="2016-10-03T11:28:00Z">
                <w:r w:rsidRPr="0092120C" w:rsidDel="000A67A0">
                  <w:delText>When the last hand has finished being played, the dealer reveals the hole card and then plays according to the rules for dealer drawing: he must HIT if his points total is 16 or less and STAND otherwise. If the dealer busts he loses immediately and the house must pay every player still in play.</w:delText>
                </w:r>
              </w:del>
            </w:ins>
          </w:p>
          <w:p w14:paraId="07219B7C" w14:textId="26EC95A7" w:rsidR="000247FE" w:rsidDel="000A67A0" w:rsidRDefault="000247FE" w:rsidP="00FF3558">
            <w:pPr>
              <w:rPr>
                <w:ins w:id="827" w:author="Eugene Yakovlev" w:date="2015-08-11T11:34:00Z"/>
                <w:del w:id="828" w:author="Microsoft Office User" w:date="2016-10-03T11:28:00Z"/>
              </w:rPr>
            </w:pPr>
            <w:ins w:id="829" w:author="Eugene Yakovlev" w:date="2015-08-11T11:34:00Z">
              <w:del w:id="830" w:author="Microsoft Office User" w:date="2016-10-03T11:28:00Z">
                <w:r w:rsidRPr="0092120C" w:rsidDel="000A67A0">
                  <w:delText>After the dealer STANDs, any hands with bets remaining on the table are resolved, comparing their total points with the one of the dealer: bets on losing hands are forfeited, bets on a tie (named “push”) are left on the table, and winners are paid out.</w:delText>
                </w:r>
              </w:del>
            </w:ins>
          </w:p>
          <w:p w14:paraId="2F569919" w14:textId="77DF9832" w:rsidR="000247FE" w:rsidDel="000A67A0" w:rsidRDefault="000247FE" w:rsidP="00FF3558">
            <w:pPr>
              <w:rPr>
                <w:ins w:id="831" w:author="Eugene Yakovlev" w:date="2015-08-11T11:34:00Z"/>
                <w:del w:id="832" w:author="Microsoft Office User" w:date="2016-10-03T11:28:00Z"/>
              </w:rPr>
            </w:pPr>
            <w:ins w:id="833" w:author="Eugene Yakovlev" w:date="2015-08-11T11:34:00Z">
              <w:del w:id="834" w:author="Microsoft Office User" w:date="2016-10-03T11:28:00Z">
                <w:r w:rsidRPr="0092120C" w:rsidDel="000A67A0">
                  <w:rPr>
                    <w:b/>
                    <w:u w:val="single"/>
                  </w:rPr>
                  <w:delText>Technologies</w:delText>
                </w:r>
              </w:del>
            </w:ins>
          </w:p>
          <w:p w14:paraId="283C1EA3" w14:textId="505C899A" w:rsidR="000247FE" w:rsidRPr="00FF3558" w:rsidDel="000A67A0" w:rsidRDefault="000247FE" w:rsidP="00FF3558">
            <w:pPr>
              <w:rPr>
                <w:ins w:id="835" w:author="Eugene Yakovlev" w:date="2015-08-11T11:34:00Z"/>
                <w:del w:id="836" w:author="Microsoft Office User" w:date="2016-10-03T11:28:00Z"/>
                <w:b/>
                <w:u w:val="single"/>
              </w:rPr>
            </w:pPr>
            <w:ins w:id="837" w:author="Eugene Yakovlev" w:date="2015-08-11T11:34:00Z">
              <w:del w:id="838" w:author="Microsoft Office User" w:date="2016-10-03T11:28:00Z">
                <w:r w:rsidDel="000A67A0">
                  <w:delText>The solution must be implemented using the following 3 technologies: Akka, Hazelcast and Apache Felix.</w:delText>
                </w:r>
              </w:del>
            </w:ins>
          </w:p>
          <w:p w14:paraId="1AC56076" w14:textId="0917ABBF" w:rsidR="000247FE" w:rsidRPr="00824C41" w:rsidDel="000A67A0" w:rsidRDefault="000247FE" w:rsidP="008E1487">
            <w:pPr>
              <w:rPr>
                <w:del w:id="839" w:author="Microsoft Office User" w:date="2016-10-03T11:28:00Z"/>
                <w:b/>
                <w:u w:val="single"/>
              </w:rPr>
            </w:pPr>
            <w:del w:id="840" w:author="Microsoft Office User" w:date="2016-10-03T11:28:00Z">
              <w:r w:rsidRPr="00824C41" w:rsidDel="000A67A0">
                <w:rPr>
                  <w:b/>
                  <w:u w:val="single"/>
                </w:rPr>
                <w:delText>Overview</w:delText>
              </w:r>
            </w:del>
          </w:p>
          <w:p w14:paraId="1C6B12F2" w14:textId="6C2466D8" w:rsidR="000247FE" w:rsidRPr="00824C41" w:rsidDel="000A67A0" w:rsidRDefault="000247FE" w:rsidP="008E1487">
            <w:pPr>
              <w:rPr>
                <w:del w:id="841" w:author="Microsoft Office User" w:date="2016-10-03T11:28:00Z"/>
              </w:rPr>
            </w:pPr>
            <w:del w:id="842" w:author="Microsoft Office User" w:date="2016-10-03T11:28:00Z">
              <w:r w:rsidRPr="00824C41" w:rsidDel="000A67A0">
                <w:delText>Web interface for amazon.com using the API</w:delText>
              </w:r>
            </w:del>
          </w:p>
          <w:p w14:paraId="1C6B12F3" w14:textId="4B8A6FF8" w:rsidR="000247FE" w:rsidDel="000A67A0" w:rsidRDefault="000247FE" w:rsidP="008E1487">
            <w:pPr>
              <w:rPr>
                <w:del w:id="843" w:author="Microsoft Office User" w:date="2016-10-03T11:28:00Z"/>
                <w:b/>
                <w:u w:val="single"/>
              </w:rPr>
            </w:pPr>
            <w:del w:id="844" w:author="Microsoft Office User" w:date="2016-10-03T11:28:00Z">
              <w:r w:rsidDel="000A67A0">
                <w:rPr>
                  <w:b/>
                  <w:u w:val="single"/>
                </w:rPr>
                <w:delText>Requirements</w:delText>
              </w:r>
            </w:del>
          </w:p>
          <w:p w14:paraId="10503B30" w14:textId="3C2FEEFB" w:rsidR="000247FE" w:rsidDel="000A67A0" w:rsidRDefault="000247FE" w:rsidP="00824C41">
            <w:pPr>
              <w:pStyle w:val="ListParagraph"/>
              <w:numPr>
                <w:ilvl w:val="0"/>
                <w:numId w:val="6"/>
              </w:numPr>
              <w:rPr>
                <w:del w:id="845" w:author="Microsoft Office User" w:date="2016-10-03T11:28:00Z"/>
              </w:rPr>
            </w:pPr>
            <w:del w:id="846" w:author="Microsoft Office User" w:date="2016-10-03T11:28:00Z">
              <w:r w:rsidRPr="00824C41" w:rsidDel="000A67A0">
                <w:delText xml:space="preserve">Application should </w:delText>
              </w:r>
              <w:r w:rsidDel="000A67A0">
                <w:delText>handle the authorization throw the twitter, Facebook, Google</w:delText>
              </w:r>
            </w:del>
          </w:p>
          <w:p w14:paraId="7B2BB228" w14:textId="30818F8F" w:rsidR="000247FE" w:rsidDel="000A67A0" w:rsidRDefault="000247FE" w:rsidP="00824C41">
            <w:pPr>
              <w:pStyle w:val="ListParagraph"/>
              <w:numPr>
                <w:ilvl w:val="0"/>
                <w:numId w:val="6"/>
              </w:numPr>
              <w:rPr>
                <w:del w:id="847" w:author="Microsoft Office User" w:date="2016-10-03T11:28:00Z"/>
              </w:rPr>
            </w:pPr>
            <w:del w:id="848" w:author="Microsoft Office User" w:date="2016-10-03T11:28:00Z">
              <w:r w:rsidDel="000A67A0">
                <w:delText>User should be able to search the product by the parameters</w:delText>
              </w:r>
            </w:del>
          </w:p>
          <w:p w14:paraId="71961EBF" w14:textId="756D377D" w:rsidR="000247FE" w:rsidDel="000A67A0" w:rsidRDefault="000247FE" w:rsidP="00824C41">
            <w:pPr>
              <w:pStyle w:val="ListParagraph"/>
              <w:numPr>
                <w:ilvl w:val="0"/>
                <w:numId w:val="6"/>
              </w:numPr>
              <w:rPr>
                <w:del w:id="849" w:author="Microsoft Office User" w:date="2016-10-03T11:28:00Z"/>
              </w:rPr>
            </w:pPr>
            <w:del w:id="850" w:author="Microsoft Office User" w:date="2016-10-03T11:28:00Z">
              <w:r w:rsidDel="000A67A0">
                <w:delText>User should be able to add the product</w:delText>
              </w:r>
            </w:del>
          </w:p>
          <w:p w14:paraId="36BC6C05" w14:textId="79F6AEBE" w:rsidR="000247FE" w:rsidDel="000A67A0" w:rsidRDefault="000247FE" w:rsidP="00824C41">
            <w:pPr>
              <w:pStyle w:val="ListParagraph"/>
              <w:numPr>
                <w:ilvl w:val="0"/>
                <w:numId w:val="6"/>
              </w:numPr>
              <w:rPr>
                <w:del w:id="851" w:author="Microsoft Office User" w:date="2016-10-03T11:28:00Z"/>
              </w:rPr>
            </w:pPr>
            <w:del w:id="852" w:author="Microsoft Office User" w:date="2016-10-03T11:28:00Z">
              <w:r w:rsidDel="000A67A0">
                <w:delText>User should be able to form the order for found products</w:delText>
              </w:r>
            </w:del>
          </w:p>
          <w:p w14:paraId="2E8E667E" w14:textId="079AA471" w:rsidR="000247FE" w:rsidDel="000A67A0" w:rsidRDefault="000247FE" w:rsidP="00824C41">
            <w:pPr>
              <w:pStyle w:val="ListParagraph"/>
              <w:numPr>
                <w:ilvl w:val="0"/>
                <w:numId w:val="6"/>
              </w:numPr>
              <w:rPr>
                <w:del w:id="853" w:author="Microsoft Office User" w:date="2016-10-03T11:28:00Z"/>
              </w:rPr>
            </w:pPr>
            <w:del w:id="854" w:author="Microsoft Office User" w:date="2016-10-03T11:28:00Z">
              <w:r w:rsidDel="000A67A0">
                <w:delText>User should be able to view the orders history</w:delText>
              </w:r>
            </w:del>
          </w:p>
          <w:p w14:paraId="1C6B12FA" w14:textId="52A32870" w:rsidR="000247FE" w:rsidRPr="00E96F6B" w:rsidDel="000A67A0" w:rsidRDefault="000247FE" w:rsidP="0095213B">
            <w:pPr>
              <w:rPr>
                <w:del w:id="855" w:author="Microsoft Office User" w:date="2016-10-03T11:28:00Z"/>
              </w:rPr>
            </w:pPr>
          </w:p>
        </w:tc>
      </w:tr>
      <w:tr w:rsidR="000247FE" w:rsidRPr="00E96F6B" w:rsidDel="000A67A0" w14:paraId="07C9C041" w14:textId="1939D32E" w:rsidTr="000247FE">
        <w:trPr>
          <w:cnfStyle w:val="000000100000" w:firstRow="0" w:lastRow="0" w:firstColumn="0" w:lastColumn="0" w:oddVBand="0" w:evenVBand="0" w:oddHBand="1" w:evenHBand="0" w:firstRowFirstColumn="0" w:firstRowLastColumn="0" w:lastRowFirstColumn="0" w:lastRowLastColumn="0"/>
          <w:del w:id="856" w:author="Microsoft Office User" w:date="2016-10-03T11:29:00Z"/>
        </w:trPr>
        <w:tc>
          <w:tcPr>
            <w:cnfStyle w:val="000010000000" w:firstRow="0" w:lastRow="0" w:firstColumn="0" w:lastColumn="0" w:oddVBand="1" w:evenVBand="0" w:oddHBand="0" w:evenHBand="0" w:firstRowFirstColumn="0" w:firstRowLastColumn="0" w:lastRowFirstColumn="0" w:lastRowLastColumn="0"/>
            <w:tcW w:w="252" w:type="pct"/>
            <w:tcPrChange w:id="857" w:author="Eugene Yakovlev" w:date="2015-08-11T11:34:00Z">
              <w:tcPr>
                <w:tcW w:w="167" w:type="pct"/>
              </w:tcPr>
            </w:tcPrChange>
          </w:tcPr>
          <w:p w14:paraId="6836D825" w14:textId="66297192" w:rsidR="000247FE" w:rsidRPr="00E96F6B" w:rsidDel="000A67A0" w:rsidRDefault="000247FE" w:rsidP="008E1487">
            <w:pPr>
              <w:cnfStyle w:val="000010100000" w:firstRow="0" w:lastRow="0" w:firstColumn="0" w:lastColumn="0" w:oddVBand="1" w:evenVBand="0" w:oddHBand="1" w:evenHBand="0" w:firstRowFirstColumn="0" w:firstRowLastColumn="0" w:lastRowFirstColumn="0" w:lastRowLastColumn="0"/>
              <w:rPr>
                <w:del w:id="858" w:author="Microsoft Office User" w:date="2016-10-03T11:29:00Z"/>
              </w:rPr>
            </w:pPr>
            <w:ins w:id="859" w:author="Eugene Yakovlev" w:date="2015-08-11T11:34:00Z">
              <w:del w:id="860" w:author="Microsoft Office User" w:date="2016-10-03T11:29:00Z">
                <w:r w:rsidRPr="00E96F6B" w:rsidDel="000A67A0">
                  <w:delText>1</w:delText>
                </w:r>
                <w:r w:rsidDel="000A67A0">
                  <w:delText>3</w:delText>
                </w:r>
              </w:del>
            </w:ins>
            <w:del w:id="861" w:author="Microsoft Office User" w:date="2016-10-03T11:29:00Z">
              <w:r w:rsidDel="000A67A0">
                <w:delText>12</w:delText>
              </w:r>
            </w:del>
          </w:p>
        </w:tc>
        <w:tc>
          <w:tcPr>
            <w:tcW w:w="787" w:type="pct"/>
            <w:tcPrChange w:id="862" w:author="Eugene Yakovlev" w:date="2015-08-11T11:34:00Z">
              <w:tcPr>
                <w:tcW w:w="872" w:type="pct"/>
                <w:gridSpan w:val="2"/>
              </w:tcPr>
            </w:tcPrChange>
          </w:tcPr>
          <w:p w14:paraId="3B442118" w14:textId="5EF6EE64" w:rsidR="000247FE" w:rsidRPr="00E96F6B" w:rsidDel="000A67A0" w:rsidRDefault="000247FE" w:rsidP="008E1487">
            <w:pPr>
              <w:cnfStyle w:val="000000100000" w:firstRow="0" w:lastRow="0" w:firstColumn="0" w:lastColumn="0" w:oddVBand="0" w:evenVBand="0" w:oddHBand="1" w:evenHBand="0" w:firstRowFirstColumn="0" w:firstRowLastColumn="0" w:lastRowFirstColumn="0" w:lastRowLastColumn="0"/>
              <w:rPr>
                <w:ins w:id="863" w:author="Eugene Yakovlev" w:date="2015-08-11T11:34:00Z"/>
                <w:del w:id="864" w:author="Microsoft Office User" w:date="2016-10-03T11:29:00Z"/>
              </w:rPr>
            </w:pPr>
            <w:ins w:id="865" w:author="Eugene Yakovlev" w:date="2015-08-11T11:34:00Z">
              <w:del w:id="866" w:author="Microsoft Office User" w:date="2016-10-03T11:29:00Z">
                <w:r w:rsidRPr="00E96F6B" w:rsidDel="000A67A0">
                  <w:delText>Fb2 Mobile reader.</w:delText>
                </w:r>
              </w:del>
            </w:ins>
          </w:p>
          <w:p w14:paraId="1B0F0106" w14:textId="37E22C9C" w:rsidR="000247FE" w:rsidRPr="00E96F6B" w:rsidDel="000A67A0" w:rsidRDefault="000247FE" w:rsidP="008E1487">
            <w:pPr>
              <w:cnfStyle w:val="000000100000" w:firstRow="0" w:lastRow="0" w:firstColumn="0" w:lastColumn="0" w:oddVBand="0" w:evenVBand="0" w:oddHBand="1" w:evenHBand="0" w:firstRowFirstColumn="0" w:firstRowLastColumn="0" w:lastRowFirstColumn="0" w:lastRowLastColumn="0"/>
              <w:rPr>
                <w:del w:id="867" w:author="Microsoft Office User" w:date="2016-10-03T11:29:00Z"/>
              </w:rPr>
            </w:pPr>
            <w:ins w:id="868" w:author="Eugene Yakovlev" w:date="2015-08-11T11:34:00Z">
              <w:del w:id="869" w:author="Microsoft Office User" w:date="2016-10-03T11:29:00Z">
                <w:r w:rsidRPr="00E96F6B" w:rsidDel="000A67A0">
                  <w:delText>(Mobile:  iOS or Android or Win</w:delText>
                </w:r>
                <w:r w:rsidDel="000A67A0">
                  <w:delText>dows 8</w:delText>
                </w:r>
                <w:r w:rsidRPr="00E96F6B" w:rsidDel="000A67A0">
                  <w:delText>)</w:delText>
                </w:r>
              </w:del>
            </w:ins>
            <w:del w:id="870" w:author="Microsoft Office User" w:date="2016-10-03T11:29:00Z">
              <w:r w:rsidRPr="00FF3558" w:rsidDel="000A67A0">
                <w:delText>Java implementation of a Blackjack multiplayer game.</w:delText>
              </w:r>
            </w:del>
          </w:p>
        </w:tc>
        <w:tc>
          <w:tcPr>
            <w:cnfStyle w:val="000010000000" w:firstRow="0" w:lastRow="0" w:firstColumn="0" w:lastColumn="0" w:oddVBand="1" w:evenVBand="0" w:oddHBand="0" w:evenHBand="0" w:firstRowFirstColumn="0" w:firstRowLastColumn="0" w:lastRowFirstColumn="0" w:lastRowLastColumn="0"/>
            <w:tcW w:w="3961" w:type="pct"/>
            <w:tcPrChange w:id="871" w:author="Eugene Yakovlev" w:date="2015-08-11T11:34:00Z">
              <w:tcPr>
                <w:tcW w:w="3961" w:type="pct"/>
              </w:tcPr>
            </w:tcPrChange>
          </w:tcPr>
          <w:p w14:paraId="75919EF7" w14:textId="7AD63456" w:rsidR="000247FE" w:rsidDel="000A67A0" w:rsidRDefault="000247FE" w:rsidP="008E1487">
            <w:pPr>
              <w:cnfStyle w:val="000010100000" w:firstRow="0" w:lastRow="0" w:firstColumn="0" w:lastColumn="0" w:oddVBand="1" w:evenVBand="0" w:oddHBand="1" w:evenHBand="0" w:firstRowFirstColumn="0" w:firstRowLastColumn="0" w:lastRowFirstColumn="0" w:lastRowLastColumn="0"/>
              <w:rPr>
                <w:ins w:id="872" w:author="Eugene Yakovlev" w:date="2015-08-11T11:34:00Z"/>
                <w:del w:id="873" w:author="Microsoft Office User" w:date="2016-10-03T11:29:00Z"/>
                <w:b/>
                <w:u w:val="single"/>
              </w:rPr>
            </w:pPr>
            <w:ins w:id="874" w:author="Eugene Yakovlev" w:date="2015-08-11T11:34:00Z">
              <w:del w:id="875" w:author="Microsoft Office User" w:date="2016-10-03T11:29:00Z">
                <w:r w:rsidDel="000A67A0">
                  <w:rPr>
                    <w:b/>
                    <w:u w:val="single"/>
                  </w:rPr>
                  <w:delText>Overview</w:delText>
                </w:r>
              </w:del>
            </w:ins>
          </w:p>
          <w:p w14:paraId="6E8C5EB1" w14:textId="2B0711FA" w:rsidR="000247FE" w:rsidRPr="000C1D4D" w:rsidDel="000A67A0" w:rsidRDefault="000247FE" w:rsidP="008E1487">
            <w:pPr>
              <w:cnfStyle w:val="000010100000" w:firstRow="0" w:lastRow="0" w:firstColumn="0" w:lastColumn="0" w:oddVBand="1" w:evenVBand="0" w:oddHBand="1" w:evenHBand="0" w:firstRowFirstColumn="0" w:firstRowLastColumn="0" w:lastRowFirstColumn="0" w:lastRowLastColumn="0"/>
              <w:rPr>
                <w:ins w:id="876" w:author="Eugene Yakovlev" w:date="2015-08-11T11:34:00Z"/>
                <w:del w:id="877" w:author="Microsoft Office User" w:date="2016-10-03T11:29:00Z"/>
              </w:rPr>
            </w:pPr>
            <w:ins w:id="878" w:author="Eugene Yakovlev" w:date="2015-08-11T11:34:00Z">
              <w:del w:id="879" w:author="Microsoft Office User" w:date="2016-10-03T11:29:00Z">
                <w:r w:rsidDel="000A67A0">
                  <w:delText>Book reader for mobile devices with social network features.</w:delText>
                </w:r>
              </w:del>
            </w:ins>
          </w:p>
          <w:p w14:paraId="1A199AF9" w14:textId="49496E26" w:rsidR="000247FE" w:rsidDel="000A67A0" w:rsidRDefault="000247FE" w:rsidP="008E1487">
            <w:pPr>
              <w:cnfStyle w:val="000010100000" w:firstRow="0" w:lastRow="0" w:firstColumn="0" w:lastColumn="0" w:oddVBand="1" w:evenVBand="0" w:oddHBand="1" w:evenHBand="0" w:firstRowFirstColumn="0" w:firstRowLastColumn="0" w:lastRowFirstColumn="0" w:lastRowLastColumn="0"/>
              <w:rPr>
                <w:ins w:id="880" w:author="Eugene Yakovlev" w:date="2015-08-11T11:34:00Z"/>
                <w:del w:id="881" w:author="Microsoft Office User" w:date="2016-10-03T11:29:00Z"/>
                <w:b/>
                <w:u w:val="single"/>
              </w:rPr>
            </w:pPr>
            <w:ins w:id="882" w:author="Eugene Yakovlev" w:date="2015-08-11T11:34:00Z">
              <w:del w:id="883" w:author="Microsoft Office User" w:date="2016-10-03T11:29:00Z">
                <w:r w:rsidDel="000A67A0">
                  <w:rPr>
                    <w:b/>
                    <w:u w:val="single"/>
                  </w:rPr>
                  <w:delText>Requirements</w:delText>
                </w:r>
              </w:del>
            </w:ins>
          </w:p>
          <w:p w14:paraId="635B00DF" w14:textId="05755C34" w:rsidR="000247FE" w:rsidRPr="009E6E0C" w:rsidDel="000A67A0" w:rsidRDefault="000247FE" w:rsidP="000C1D4D">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ins w:id="884" w:author="Eugene Yakovlev" w:date="2015-08-11T11:34:00Z"/>
                <w:del w:id="885" w:author="Microsoft Office User" w:date="2016-10-03T11:29:00Z"/>
                <w:b/>
                <w:u w:val="single"/>
              </w:rPr>
            </w:pPr>
            <w:ins w:id="886" w:author="Eugene Yakovlev" w:date="2015-08-11T11:34:00Z">
              <w:del w:id="887" w:author="Microsoft Office User" w:date="2016-10-03T11:29:00Z">
                <w:r w:rsidDel="000A67A0">
                  <w:delText xml:space="preserve">Reading and storing in library fb2 books </w:delText>
                </w:r>
              </w:del>
            </w:ins>
          </w:p>
          <w:p w14:paraId="353D509E" w14:textId="0C74BF4B" w:rsidR="000247FE" w:rsidRPr="004A0C49" w:rsidDel="000A67A0" w:rsidRDefault="000247FE" w:rsidP="004A0C49">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ins w:id="888" w:author="Eugene Yakovlev" w:date="2015-08-11T11:34:00Z"/>
                <w:del w:id="889" w:author="Microsoft Office User" w:date="2016-10-03T11:29:00Z"/>
                <w:b/>
                <w:u w:val="single"/>
              </w:rPr>
            </w:pPr>
            <w:ins w:id="890" w:author="Eugene Yakovlev" w:date="2015-08-11T11:34:00Z">
              <w:del w:id="891" w:author="Microsoft Office User" w:date="2016-10-03T11:29:00Z">
                <w:r w:rsidDel="000A67A0">
                  <w:delText>Changing the test size by simple gestures (user should stay on the same page)</w:delText>
                </w:r>
              </w:del>
            </w:ins>
          </w:p>
          <w:p w14:paraId="0C4A7C91" w14:textId="4203EC8C" w:rsidR="000247FE" w:rsidRPr="004A0C49" w:rsidDel="000A67A0" w:rsidRDefault="000247FE" w:rsidP="000C1D4D">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ins w:id="892" w:author="Eugene Yakovlev" w:date="2015-08-11T11:34:00Z"/>
                <w:del w:id="893" w:author="Microsoft Office User" w:date="2016-10-03T11:29:00Z"/>
                <w:b/>
                <w:u w:val="single"/>
              </w:rPr>
            </w:pPr>
            <w:ins w:id="894" w:author="Eugene Yakovlev" w:date="2015-08-11T11:34:00Z">
              <w:del w:id="895" w:author="Microsoft Office User" w:date="2016-10-03T11:29:00Z">
                <w:r w:rsidDel="000A67A0">
                  <w:delText>Loading books from clouds and one more way to load (should be chosen by developing team)</w:delText>
                </w:r>
              </w:del>
            </w:ins>
          </w:p>
          <w:p w14:paraId="20997EE0" w14:textId="49EF3810" w:rsidR="000247FE" w:rsidRPr="004A0C49" w:rsidDel="000A67A0" w:rsidRDefault="000247FE" w:rsidP="000C1D4D">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ins w:id="896" w:author="Eugene Yakovlev" w:date="2015-08-11T11:34:00Z"/>
                <w:del w:id="897" w:author="Microsoft Office User" w:date="2016-10-03T11:29:00Z"/>
                <w:b/>
                <w:u w:val="single"/>
              </w:rPr>
            </w:pPr>
            <w:ins w:id="898" w:author="Eugene Yakovlev" w:date="2015-08-11T11:34:00Z">
              <w:del w:id="899" w:author="Microsoft Office User" w:date="2016-10-03T11:29:00Z">
                <w:r w:rsidDel="000A67A0">
                  <w:delText xml:space="preserve">Usable user interface for surfing thought books library. </w:delText>
                </w:r>
              </w:del>
            </w:ins>
          </w:p>
          <w:p w14:paraId="3BA513B1" w14:textId="22F2C1D4" w:rsidR="000247FE" w:rsidRPr="006461EE" w:rsidDel="000A67A0" w:rsidRDefault="000247FE" w:rsidP="000C1D4D">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ins w:id="900" w:author="Eugene Yakovlev" w:date="2015-08-11T11:34:00Z"/>
                <w:del w:id="901" w:author="Microsoft Office User" w:date="2016-10-03T11:29:00Z"/>
                <w:b/>
                <w:u w:val="single"/>
              </w:rPr>
            </w:pPr>
            <w:ins w:id="902" w:author="Eugene Yakovlev" w:date="2015-08-11T11:34:00Z">
              <w:del w:id="903" w:author="Microsoft Office User" w:date="2016-10-03T11:29:00Z">
                <w:r w:rsidDel="000A67A0">
                  <w:delText>During the book load application should try to fit book to the author</w:delText>
                </w:r>
              </w:del>
            </w:ins>
          </w:p>
          <w:p w14:paraId="46F14F9B" w14:textId="3C5052E5" w:rsidR="000247FE" w:rsidRPr="006461EE" w:rsidDel="000A67A0" w:rsidRDefault="000247FE" w:rsidP="000C1D4D">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ins w:id="904" w:author="Eugene Yakovlev" w:date="2015-08-11T11:34:00Z"/>
                <w:del w:id="905" w:author="Microsoft Office User" w:date="2016-10-03T11:29:00Z"/>
                <w:b/>
                <w:u w:val="single"/>
              </w:rPr>
            </w:pPr>
            <w:ins w:id="906" w:author="Eugene Yakovlev" w:date="2015-08-11T11:34:00Z">
              <w:del w:id="907" w:author="Microsoft Office User" w:date="2016-10-03T11:29:00Z">
                <w:r w:rsidDel="000A67A0">
                  <w:delText>Rate books.</w:delText>
                </w:r>
              </w:del>
            </w:ins>
          </w:p>
          <w:p w14:paraId="3287D323" w14:textId="4F72597E" w:rsidR="000247FE" w:rsidRPr="006461EE" w:rsidDel="000A67A0" w:rsidRDefault="000247FE" w:rsidP="000C1D4D">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ins w:id="908" w:author="Eugene Yakovlev" w:date="2015-08-11T11:34:00Z"/>
                <w:del w:id="909" w:author="Microsoft Office User" w:date="2016-10-03T11:29:00Z"/>
                <w:b/>
                <w:u w:val="single"/>
              </w:rPr>
            </w:pPr>
            <w:ins w:id="910" w:author="Eugene Yakovlev" w:date="2015-08-11T11:34:00Z">
              <w:del w:id="911" w:author="Microsoft Office User" w:date="2016-10-03T11:29:00Z">
                <w:r w:rsidDel="000A67A0">
                  <w:delText>Search library by author, title, genre.</w:delText>
                </w:r>
              </w:del>
            </w:ins>
          </w:p>
          <w:p w14:paraId="1FBBB9C9" w14:textId="02F9038F" w:rsidR="000247FE" w:rsidRPr="006461EE" w:rsidDel="000A67A0" w:rsidRDefault="000247FE" w:rsidP="000C1D4D">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ins w:id="912" w:author="Eugene Yakovlev" w:date="2015-08-11T11:34:00Z"/>
                <w:del w:id="913" w:author="Microsoft Office User" w:date="2016-10-03T11:29:00Z"/>
                <w:b/>
                <w:u w:val="single"/>
              </w:rPr>
            </w:pPr>
            <w:ins w:id="914" w:author="Eugene Yakovlev" w:date="2015-08-11T11:34:00Z">
              <w:del w:id="915" w:author="Microsoft Office User" w:date="2016-10-03T11:29:00Z">
                <w:r w:rsidDel="000A67A0">
                  <w:delText>Store current data regarding all books in library (current page user has stopped on, count of times user read a book, rating)</w:delText>
                </w:r>
              </w:del>
            </w:ins>
          </w:p>
          <w:p w14:paraId="7FD32636" w14:textId="6F82B206" w:rsidR="000247FE" w:rsidRPr="006461EE" w:rsidDel="000A67A0" w:rsidRDefault="000247FE" w:rsidP="000C1D4D">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ins w:id="916" w:author="Eugene Yakovlev" w:date="2015-08-11T11:34:00Z"/>
                <w:del w:id="917" w:author="Microsoft Office User" w:date="2016-10-03T11:29:00Z"/>
                <w:b/>
                <w:u w:val="single"/>
              </w:rPr>
            </w:pPr>
            <w:ins w:id="918" w:author="Eugene Yakovlev" w:date="2015-08-11T11:34:00Z">
              <w:del w:id="919" w:author="Microsoft Office User" w:date="2016-10-03T11:29:00Z">
                <w:r w:rsidDel="000A67A0">
                  <w:delText>User should be able to put notes to books/pages</w:delText>
                </w:r>
              </w:del>
            </w:ins>
          </w:p>
          <w:p w14:paraId="626DEFC8" w14:textId="538588B3" w:rsidR="000247FE" w:rsidRPr="006461EE" w:rsidDel="000A67A0" w:rsidRDefault="000247FE" w:rsidP="000C1D4D">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ins w:id="920" w:author="Eugene Yakovlev" w:date="2015-08-11T11:34:00Z"/>
                <w:del w:id="921" w:author="Microsoft Office User" w:date="2016-10-03T11:29:00Z"/>
                <w:b/>
                <w:u w:val="single"/>
              </w:rPr>
            </w:pPr>
            <w:ins w:id="922" w:author="Eugene Yakovlev" w:date="2015-08-11T11:34:00Z">
              <w:del w:id="923" w:author="Microsoft Office User" w:date="2016-10-03T11:29:00Z">
                <w:r w:rsidDel="000A67A0">
                  <w:delText>User should be able to post comments and extracts to the Facebook and tweeter</w:delText>
                </w:r>
              </w:del>
            </w:ins>
          </w:p>
          <w:p w14:paraId="0EB9DD2C" w14:textId="7E36F09E" w:rsidR="000247FE" w:rsidRPr="00FF3558" w:rsidDel="000A67A0" w:rsidRDefault="000247FE" w:rsidP="00FF3558">
            <w:pPr>
              <w:tabs>
                <w:tab w:val="num" w:pos="0"/>
              </w:tabs>
              <w:cnfStyle w:val="000010100000" w:firstRow="0" w:lastRow="0" w:firstColumn="0" w:lastColumn="0" w:oddVBand="1" w:evenVBand="0" w:oddHBand="1" w:evenHBand="0" w:firstRowFirstColumn="0" w:firstRowLastColumn="0" w:lastRowFirstColumn="0" w:lastRowLastColumn="0"/>
              <w:rPr>
                <w:del w:id="924" w:author="Microsoft Office User" w:date="2016-10-03T11:29:00Z"/>
                <w:b/>
                <w:u w:val="single"/>
              </w:rPr>
            </w:pPr>
            <w:del w:id="925" w:author="Microsoft Office User" w:date="2016-10-03T11:29:00Z">
              <w:r w:rsidDel="000A67A0">
                <w:rPr>
                  <w:b/>
                  <w:u w:val="single"/>
                </w:rPr>
                <w:delText>Overview</w:delText>
              </w:r>
            </w:del>
          </w:p>
          <w:p w14:paraId="0B669104" w14:textId="21129325" w:rsidR="000247FE" w:rsidRPr="0092120C" w:rsidDel="000A67A0" w:rsidRDefault="000247FE" w:rsidP="00FF3558">
            <w:pPr>
              <w:keepNext/>
              <w:keepLines/>
              <w:spacing w:before="200" w:line="276" w:lineRule="auto"/>
              <w:outlineLvl w:val="6"/>
              <w:cnfStyle w:val="000010100000" w:firstRow="0" w:lastRow="0" w:firstColumn="0" w:lastColumn="0" w:oddVBand="1" w:evenVBand="0" w:oddHBand="1" w:evenHBand="0" w:firstRowFirstColumn="0" w:firstRowLastColumn="0" w:lastRowFirstColumn="0" w:lastRowLastColumn="0"/>
              <w:rPr>
                <w:del w:id="926" w:author="Microsoft Office User" w:date="2016-10-03T11:29:00Z"/>
              </w:rPr>
            </w:pPr>
            <w:del w:id="927" w:author="Microsoft Office User" w:date="2016-10-03T11:29:00Z">
              <w:r w:rsidRPr="0092120C" w:rsidDel="000A67A0">
                <w:delText>A blackjack deck is composed of two standard “french” 52-card decks shuffled together.</w:delText>
              </w:r>
            </w:del>
          </w:p>
          <w:p w14:paraId="78D60A7C" w14:textId="056DE884" w:rsidR="000247FE" w:rsidRPr="0092120C" w:rsidDel="000A67A0" w:rsidRDefault="000247FE" w:rsidP="00FF3558">
            <w:pPr>
              <w:keepNext/>
              <w:keepLines/>
              <w:spacing w:before="200" w:line="276" w:lineRule="auto"/>
              <w:outlineLvl w:val="6"/>
              <w:cnfStyle w:val="000010100000" w:firstRow="0" w:lastRow="0" w:firstColumn="0" w:lastColumn="0" w:oddVBand="1" w:evenVBand="0" w:oddHBand="1" w:evenHBand="0" w:firstRowFirstColumn="0" w:firstRowLastColumn="0" w:lastRowFirstColumn="0" w:lastRowLastColumn="0"/>
              <w:rPr>
                <w:del w:id="928" w:author="Microsoft Office User" w:date="2016-10-03T11:29:00Z"/>
              </w:rPr>
            </w:pPr>
            <w:del w:id="929" w:author="Microsoft Office User" w:date="2016-10-03T11:29:00Z">
              <w:r w:rsidRPr="0092120C" w:rsidDel="000A67A0">
                <w:delText>Ace is counted as one point; face cards (kings, queens and jacks) are counted as ten points; all other cards are counted as the numeric value shown on the card. Card suits are irrelevant. Points total of a player/dealer is calculated adding together the values of his cards.</w:delText>
              </w:r>
            </w:del>
          </w:p>
          <w:p w14:paraId="27A27D2B" w14:textId="647DBD82" w:rsidR="000247FE" w:rsidDel="000A67A0" w:rsidRDefault="000247FE" w:rsidP="00FF3558">
            <w:pPr>
              <w:tabs>
                <w:tab w:val="num" w:pos="0"/>
              </w:tabs>
              <w:cnfStyle w:val="000010100000" w:firstRow="0" w:lastRow="0" w:firstColumn="0" w:lastColumn="0" w:oddVBand="1" w:evenVBand="0" w:oddHBand="1" w:evenHBand="0" w:firstRowFirstColumn="0" w:firstRowLastColumn="0" w:lastRowFirstColumn="0" w:lastRowLastColumn="0"/>
              <w:rPr>
                <w:del w:id="930" w:author="Microsoft Office User" w:date="2016-10-03T11:29:00Z"/>
                <w:b/>
                <w:u w:val="single"/>
              </w:rPr>
            </w:pPr>
            <w:del w:id="931" w:author="Microsoft Office User" w:date="2016-10-03T11:29:00Z">
              <w:r w:rsidDel="000A67A0">
                <w:rPr>
                  <w:b/>
                  <w:u w:val="single"/>
                </w:rPr>
                <w:delText>Requirements</w:delText>
              </w:r>
            </w:del>
          </w:p>
          <w:p w14:paraId="465D348D" w14:textId="46DC0ED9" w:rsidR="000247FE" w:rsidRPr="00FF3558" w:rsidDel="000A67A0" w:rsidRDefault="000247FE" w:rsidP="00FF3558">
            <w:pPr>
              <w:tabs>
                <w:tab w:val="num" w:pos="0"/>
              </w:tabs>
              <w:cnfStyle w:val="000010100000" w:firstRow="0" w:lastRow="0" w:firstColumn="0" w:lastColumn="0" w:oddVBand="1" w:evenVBand="0" w:oddHBand="1" w:evenHBand="0" w:firstRowFirstColumn="0" w:firstRowLastColumn="0" w:lastRowFirstColumn="0" w:lastRowLastColumn="0"/>
              <w:rPr>
                <w:del w:id="932" w:author="Microsoft Office User" w:date="2016-10-03T11:29:00Z"/>
                <w:b/>
                <w:u w:val="single"/>
              </w:rPr>
            </w:pPr>
            <w:del w:id="933" w:author="Microsoft Office User" w:date="2016-10-03T11:29:00Z">
              <w:r w:rsidRPr="00FF3558" w:rsidDel="000A67A0">
                <w:rPr>
                  <w:b/>
                  <w:u w:val="single"/>
                </w:rPr>
                <w:delText>Gameplay</w:delText>
              </w:r>
            </w:del>
          </w:p>
          <w:p w14:paraId="00B5E8A8" w14:textId="033286E2" w:rsidR="000247FE" w:rsidRPr="0092120C" w:rsidDel="000A67A0" w:rsidRDefault="000247FE" w:rsidP="00FF3558">
            <w:pPr>
              <w:keepNext/>
              <w:keepLines/>
              <w:spacing w:before="200" w:line="276" w:lineRule="auto"/>
              <w:outlineLvl w:val="6"/>
              <w:cnfStyle w:val="000010100000" w:firstRow="0" w:lastRow="0" w:firstColumn="0" w:lastColumn="0" w:oddVBand="1" w:evenVBand="0" w:oddHBand="1" w:evenHBand="0" w:firstRowFirstColumn="0" w:firstRowLastColumn="0" w:lastRowFirstColumn="0" w:lastRowLastColumn="0"/>
              <w:rPr>
                <w:del w:id="934" w:author="Microsoft Office User" w:date="2016-10-03T11:29:00Z"/>
              </w:rPr>
            </w:pPr>
            <w:del w:id="935" w:author="Microsoft Office User" w:date="2016-10-03T11:29:00Z">
              <w:r w:rsidRPr="0092120C" w:rsidDel="000A67A0">
                <w:delText>At the beginning of each round, the dealer deals himself a face-down card ("hole card") and then asks each player to place a bet.</w:delText>
              </w:r>
            </w:del>
          </w:p>
          <w:p w14:paraId="5DAB29EE" w14:textId="2DBFA75B" w:rsidR="000247FE" w:rsidRPr="0092120C" w:rsidDel="000A67A0" w:rsidRDefault="000247FE" w:rsidP="00FF3558">
            <w:pPr>
              <w:keepNext/>
              <w:keepLines/>
              <w:spacing w:before="200" w:line="276" w:lineRule="auto"/>
              <w:outlineLvl w:val="6"/>
              <w:cnfStyle w:val="000010100000" w:firstRow="0" w:lastRow="0" w:firstColumn="0" w:lastColumn="0" w:oddVBand="1" w:evenVBand="0" w:oddHBand="1" w:evenHBand="0" w:firstRowFirstColumn="0" w:firstRowLastColumn="0" w:lastRowFirstColumn="0" w:lastRowLastColumn="0"/>
              <w:rPr>
                <w:del w:id="936" w:author="Microsoft Office User" w:date="2016-10-03T11:29:00Z"/>
              </w:rPr>
            </w:pPr>
            <w:del w:id="937" w:author="Microsoft Office User" w:date="2016-10-03T11:29:00Z">
              <w:r w:rsidRPr="0092120C" w:rsidDel="000A67A0">
                <w:delText>After that, single cards are dealt to each wagered-on position in seating order (that is, connection order), followed by a single card to the dealer, followed by an additional card to each of the positions in play. All these initial cards are dealt face up.</w:delText>
              </w:r>
            </w:del>
          </w:p>
          <w:p w14:paraId="0A747272" w14:textId="512AC6F0" w:rsidR="000247FE" w:rsidRPr="00FF3558" w:rsidDel="000A67A0" w:rsidRDefault="000247FE" w:rsidP="00FF3558">
            <w:pPr>
              <w:cnfStyle w:val="000010100000" w:firstRow="0" w:lastRow="0" w:firstColumn="0" w:lastColumn="0" w:oddVBand="1" w:evenVBand="0" w:oddHBand="1" w:evenHBand="0" w:firstRowFirstColumn="0" w:firstRowLastColumn="0" w:lastRowFirstColumn="0" w:lastRowLastColumn="0"/>
              <w:rPr>
                <w:del w:id="938" w:author="Microsoft Office User" w:date="2016-10-03T11:29:00Z"/>
                <w:b/>
                <w:bCs/>
                <w:u w:val="single"/>
              </w:rPr>
            </w:pPr>
            <w:del w:id="939" w:author="Microsoft Office User" w:date="2016-10-03T11:29:00Z">
              <w:r w:rsidRPr="0092120C" w:rsidDel="000A67A0">
                <w:delText>After the initial deal, players take turns in total points order, from highest to lowest, choosing whether to "HIT" or "STAND" (other options omitted for the sake of simplicity):</w:delText>
              </w:r>
            </w:del>
          </w:p>
          <w:p w14:paraId="30573C55" w14:textId="711EC0D2" w:rsidR="000247FE" w:rsidRPr="0092120C" w:rsidDel="000A67A0" w:rsidRDefault="000247FE" w:rsidP="0092120C">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del w:id="940" w:author="Microsoft Office User" w:date="2016-10-03T11:29:00Z"/>
              </w:rPr>
            </w:pPr>
            <w:del w:id="941" w:author="Microsoft Office User" w:date="2016-10-03T11:29:00Z">
              <w:r w:rsidRPr="0092120C" w:rsidDel="000A67A0">
                <w:delText>HIT: Take another card from the dealer and choose again.</w:delText>
              </w:r>
            </w:del>
          </w:p>
          <w:p w14:paraId="1DB25635" w14:textId="43D83E1C" w:rsidR="000247FE" w:rsidRPr="0092120C" w:rsidDel="000A67A0" w:rsidRDefault="000247FE" w:rsidP="0092120C">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del w:id="942" w:author="Microsoft Office User" w:date="2016-10-03T11:29:00Z"/>
              </w:rPr>
            </w:pPr>
            <w:del w:id="943" w:author="Microsoft Office User" w:date="2016-10-03T11:29:00Z">
              <w:r w:rsidRPr="0092120C" w:rsidDel="000A67A0">
                <w:delText>STAND: Take no more cards. Ends the turn.</w:delText>
              </w:r>
            </w:del>
          </w:p>
          <w:p w14:paraId="5DA1F41D" w14:textId="59D3A1E5" w:rsidR="000247FE" w:rsidRPr="00FF3558" w:rsidDel="000A67A0" w:rsidRDefault="000247FE" w:rsidP="00FF3558">
            <w:pPr>
              <w:cnfStyle w:val="000010100000" w:firstRow="0" w:lastRow="0" w:firstColumn="0" w:lastColumn="0" w:oddVBand="1" w:evenVBand="0" w:oddHBand="1" w:evenHBand="0" w:firstRowFirstColumn="0" w:firstRowLastColumn="0" w:lastRowFirstColumn="0" w:lastRowLastColumn="0"/>
              <w:rPr>
                <w:del w:id="944" w:author="Microsoft Office User" w:date="2016-10-03T11:29:00Z"/>
                <w:b/>
                <w:u w:val="single"/>
              </w:rPr>
            </w:pPr>
          </w:p>
          <w:p w14:paraId="291ED39B" w14:textId="190CD8A6" w:rsidR="000247FE" w:rsidRPr="0092120C" w:rsidDel="000A67A0" w:rsidRDefault="000247FE" w:rsidP="00FF3558">
            <w:pPr>
              <w:keepNext/>
              <w:keepLines/>
              <w:spacing w:before="200" w:line="276" w:lineRule="auto"/>
              <w:outlineLvl w:val="6"/>
              <w:cnfStyle w:val="000010100000" w:firstRow="0" w:lastRow="0" w:firstColumn="0" w:lastColumn="0" w:oddVBand="1" w:evenVBand="0" w:oddHBand="1" w:evenHBand="0" w:firstRowFirstColumn="0" w:firstRowLastColumn="0" w:lastRowFirstColumn="0" w:lastRowLastColumn="0"/>
              <w:rPr>
                <w:del w:id="945" w:author="Microsoft Office User" w:date="2016-10-03T11:29:00Z"/>
              </w:rPr>
            </w:pPr>
            <w:del w:id="946" w:author="Microsoft Office User" w:date="2016-10-03T11:29:00Z">
              <w:r w:rsidRPr="0092120C" w:rsidDel="000A67A0">
                <w:delText xml:space="preserve">Each hand may normally HIT as many times as desired so long as the total is not above 20: on reaching 21, the hand is required to STAND. If the total exceeds 21, the player “busts”: his wager is immediately forfeited to the house. After a bust or a STAND, play proceeds to the next player. </w:delText>
              </w:r>
            </w:del>
          </w:p>
          <w:p w14:paraId="1EA89756" w14:textId="1CE01260" w:rsidR="000247FE" w:rsidRPr="0092120C" w:rsidDel="000A67A0" w:rsidRDefault="000247FE" w:rsidP="00FF3558">
            <w:pPr>
              <w:cnfStyle w:val="000010100000" w:firstRow="0" w:lastRow="0" w:firstColumn="0" w:lastColumn="0" w:oddVBand="1" w:evenVBand="0" w:oddHBand="1" w:evenHBand="0" w:firstRowFirstColumn="0" w:firstRowLastColumn="0" w:lastRowFirstColumn="0" w:lastRowLastColumn="0"/>
              <w:rPr>
                <w:del w:id="947" w:author="Microsoft Office User" w:date="2016-10-03T11:29:00Z"/>
              </w:rPr>
            </w:pPr>
          </w:p>
          <w:p w14:paraId="44C2704B" w14:textId="04DCDB4A" w:rsidR="000247FE" w:rsidRPr="0092120C" w:rsidDel="000A67A0" w:rsidRDefault="000247FE" w:rsidP="00FF3558">
            <w:pPr>
              <w:keepNext/>
              <w:keepLines/>
              <w:spacing w:before="200" w:line="276" w:lineRule="auto"/>
              <w:outlineLvl w:val="6"/>
              <w:cnfStyle w:val="000010100000" w:firstRow="0" w:lastRow="0" w:firstColumn="0" w:lastColumn="0" w:oddVBand="1" w:evenVBand="0" w:oddHBand="1" w:evenHBand="0" w:firstRowFirstColumn="0" w:firstRowLastColumn="0" w:lastRowFirstColumn="0" w:lastRowLastColumn="0"/>
              <w:rPr>
                <w:del w:id="948" w:author="Microsoft Office User" w:date="2016-10-03T11:29:00Z"/>
              </w:rPr>
            </w:pPr>
            <w:del w:id="949" w:author="Microsoft Office User" w:date="2016-10-03T11:29:00Z">
              <w:r w:rsidRPr="0092120C" w:rsidDel="000A67A0">
                <w:delText>When the last hand has finished being played, the dealer reveals the hole card and then plays according to the rules for dealer drawing: he must HIT if his points total is 16 or less and STAND otherwise. If the dealer busts he loses immediately and the house must pay every player still in play.</w:delText>
              </w:r>
            </w:del>
          </w:p>
          <w:p w14:paraId="725AD3F8" w14:textId="4E84BCED" w:rsidR="000247FE" w:rsidDel="000A67A0" w:rsidRDefault="000247FE" w:rsidP="00FF3558">
            <w:pPr>
              <w:cnfStyle w:val="000010100000" w:firstRow="0" w:lastRow="0" w:firstColumn="0" w:lastColumn="0" w:oddVBand="1" w:evenVBand="0" w:oddHBand="1" w:evenHBand="0" w:firstRowFirstColumn="0" w:firstRowLastColumn="0" w:lastRowFirstColumn="0" w:lastRowLastColumn="0"/>
              <w:rPr>
                <w:del w:id="950" w:author="Microsoft Office User" w:date="2016-10-03T11:29:00Z"/>
              </w:rPr>
            </w:pPr>
            <w:del w:id="951" w:author="Microsoft Office User" w:date="2016-10-03T11:29:00Z">
              <w:r w:rsidRPr="0092120C" w:rsidDel="000A67A0">
                <w:delText>After the dealer STANDs, any hands with bets remaining on the table are resolved, comparing their total points with the one of the dealer: bets on losing hands are forfeited, bets on a tie (named “push”) are left on the table, and winners are paid out.</w:delText>
              </w:r>
            </w:del>
          </w:p>
          <w:p w14:paraId="58A19FFF" w14:textId="15574E0C" w:rsidR="000247FE" w:rsidDel="000A67A0" w:rsidRDefault="000247FE" w:rsidP="00FF3558">
            <w:pPr>
              <w:cnfStyle w:val="000010100000" w:firstRow="0" w:lastRow="0" w:firstColumn="0" w:lastColumn="0" w:oddVBand="1" w:evenVBand="0" w:oddHBand="1" w:evenHBand="0" w:firstRowFirstColumn="0" w:firstRowLastColumn="0" w:lastRowFirstColumn="0" w:lastRowLastColumn="0"/>
              <w:rPr>
                <w:del w:id="952" w:author="Microsoft Office User" w:date="2016-10-03T11:29:00Z"/>
              </w:rPr>
            </w:pPr>
            <w:del w:id="953" w:author="Microsoft Office User" w:date="2016-10-03T11:29:00Z">
              <w:r w:rsidRPr="0092120C" w:rsidDel="000A67A0">
                <w:rPr>
                  <w:b/>
                  <w:u w:val="single"/>
                </w:rPr>
                <w:delText>Technologies</w:delText>
              </w:r>
            </w:del>
          </w:p>
          <w:p w14:paraId="63DC9B85" w14:textId="01A91F2C" w:rsidR="000247FE" w:rsidRPr="00FF3558" w:rsidDel="000A67A0" w:rsidRDefault="000247FE" w:rsidP="00FF3558">
            <w:pPr>
              <w:cnfStyle w:val="000010100000" w:firstRow="0" w:lastRow="0" w:firstColumn="0" w:lastColumn="0" w:oddVBand="1" w:evenVBand="0" w:oddHBand="1" w:evenHBand="0" w:firstRowFirstColumn="0" w:firstRowLastColumn="0" w:lastRowFirstColumn="0" w:lastRowLastColumn="0"/>
              <w:rPr>
                <w:del w:id="954" w:author="Microsoft Office User" w:date="2016-10-03T11:29:00Z"/>
                <w:b/>
                <w:u w:val="single"/>
              </w:rPr>
            </w:pPr>
            <w:del w:id="955" w:author="Microsoft Office User" w:date="2016-10-03T11:29:00Z">
              <w:r w:rsidDel="000A67A0">
                <w:delText>The solution must be implemented using the following 3 technologies: Akka, Hazelcast and Apache Felix.</w:delText>
              </w:r>
            </w:del>
          </w:p>
          <w:p w14:paraId="29A70724" w14:textId="501D9068" w:rsidR="000247FE" w:rsidDel="000A67A0" w:rsidRDefault="000247FE" w:rsidP="008E1487">
            <w:pPr>
              <w:cnfStyle w:val="000010100000" w:firstRow="0" w:lastRow="0" w:firstColumn="0" w:lastColumn="0" w:oddVBand="1" w:evenVBand="0" w:oddHBand="1" w:evenHBand="0" w:firstRowFirstColumn="0" w:firstRowLastColumn="0" w:lastRowFirstColumn="0" w:lastRowLastColumn="0"/>
              <w:rPr>
                <w:del w:id="956" w:author="Microsoft Office User" w:date="2016-10-03T11:29:00Z"/>
                <w:b/>
                <w:u w:val="single"/>
              </w:rPr>
            </w:pPr>
          </w:p>
        </w:tc>
      </w:tr>
      <w:tr w:rsidR="000247FE" w:rsidRPr="00E96F6B" w14:paraId="1C6B1309" w14:textId="77777777" w:rsidTr="000247FE">
        <w:tc>
          <w:tcPr>
            <w:cnfStyle w:val="000010000000" w:firstRow="0" w:lastRow="0" w:firstColumn="0" w:lastColumn="0" w:oddVBand="1" w:evenVBand="0" w:oddHBand="0" w:evenHBand="0" w:firstRowFirstColumn="0" w:firstRowLastColumn="0" w:lastRowFirstColumn="0" w:lastRowLastColumn="0"/>
            <w:tcW w:w="252" w:type="pct"/>
            <w:tcPrChange w:id="957" w:author="Eugene Yakovlev" w:date="2015-08-11T11:34:00Z">
              <w:tcPr>
                <w:tcW w:w="167" w:type="pct"/>
              </w:tcPr>
            </w:tcPrChange>
          </w:tcPr>
          <w:p w14:paraId="1C6B12FC" w14:textId="3BD09307" w:rsidR="000247FE" w:rsidRPr="00E96F6B" w:rsidRDefault="000247FE" w:rsidP="00FF3558">
            <w:ins w:id="958" w:author="Eugene Yakovlev" w:date="2015-08-11T11:34:00Z">
              <w:del w:id="959" w:author="Microsoft Office User" w:date="2016-10-03T11:30:00Z">
                <w:r w:rsidDel="000A67A0">
                  <w:delText>14</w:delText>
                </w:r>
              </w:del>
            </w:ins>
            <w:ins w:id="960" w:author="Microsoft Office User" w:date="2016-10-03T11:30:00Z">
              <w:r w:rsidR="000A67A0">
                <w:t>8</w:t>
              </w:r>
            </w:ins>
            <w:del w:id="961" w:author="Eugene Yakovlev" w:date="2015-08-11T11:34:00Z">
              <w:r w:rsidRPr="00E96F6B" w:rsidDel="005C25A2">
                <w:delText>1</w:delText>
              </w:r>
              <w:r w:rsidDel="005C25A2">
                <w:delText>3</w:delText>
              </w:r>
            </w:del>
          </w:p>
        </w:tc>
        <w:tc>
          <w:tcPr>
            <w:tcW w:w="787" w:type="pct"/>
            <w:tcPrChange w:id="962" w:author="Eugene Yakovlev" w:date="2015-08-11T11:34:00Z">
              <w:tcPr>
                <w:tcW w:w="872" w:type="pct"/>
                <w:gridSpan w:val="2"/>
              </w:tcPr>
            </w:tcPrChange>
          </w:tcPr>
          <w:p w14:paraId="1C6B12FD" w14:textId="223FC7A6" w:rsidR="000247FE" w:rsidRPr="00E96F6B" w:rsidDel="005C25A2" w:rsidRDefault="000247FE" w:rsidP="008E1487">
            <w:pPr>
              <w:cnfStyle w:val="000000000000" w:firstRow="0" w:lastRow="0" w:firstColumn="0" w:lastColumn="0" w:oddVBand="0" w:evenVBand="0" w:oddHBand="0" w:evenHBand="0" w:firstRowFirstColumn="0" w:firstRowLastColumn="0" w:lastRowFirstColumn="0" w:lastRowLastColumn="0"/>
              <w:rPr>
                <w:del w:id="963" w:author="Eugene Yakovlev" w:date="2015-08-11T11:34:00Z"/>
              </w:rPr>
            </w:pPr>
            <w:ins w:id="964" w:author="Eugene Yakovlev" w:date="2015-08-11T11:34:00Z">
              <w:r>
                <w:t>Cloud-based fb2 reader</w:t>
              </w:r>
            </w:ins>
            <w:del w:id="965" w:author="Eugene Yakovlev" w:date="2015-08-11T11:34:00Z">
              <w:r w:rsidRPr="00E96F6B" w:rsidDel="005C25A2">
                <w:delText>Fb2 Mobile reader.</w:delText>
              </w:r>
            </w:del>
          </w:p>
          <w:p w14:paraId="1C6B12FE" w14:textId="799D4A7E" w:rsidR="000247FE" w:rsidRPr="00E96F6B" w:rsidRDefault="000247FE" w:rsidP="008E1487">
            <w:pPr>
              <w:spacing w:after="200" w:line="276" w:lineRule="auto"/>
              <w:cnfStyle w:val="000000000000" w:firstRow="0" w:lastRow="0" w:firstColumn="0" w:lastColumn="0" w:oddVBand="0" w:evenVBand="0" w:oddHBand="0" w:evenHBand="0" w:firstRowFirstColumn="0" w:firstRowLastColumn="0" w:lastRowFirstColumn="0" w:lastRowLastColumn="0"/>
            </w:pPr>
            <w:del w:id="966" w:author="Eugene Yakovlev" w:date="2015-08-11T11:34:00Z">
              <w:r w:rsidRPr="00E96F6B" w:rsidDel="005C25A2">
                <w:delText>(Mobile:  iOS or Android or Win</w:delText>
              </w:r>
              <w:r w:rsidDel="005C25A2">
                <w:delText>dows 8</w:delText>
              </w:r>
              <w:r w:rsidRPr="00E96F6B" w:rsidDel="005C25A2">
                <w:delText>)</w:delText>
              </w:r>
            </w:del>
          </w:p>
        </w:tc>
        <w:tc>
          <w:tcPr>
            <w:cnfStyle w:val="000010000000" w:firstRow="0" w:lastRow="0" w:firstColumn="0" w:lastColumn="0" w:oddVBand="1" w:evenVBand="0" w:oddHBand="0" w:evenHBand="0" w:firstRowFirstColumn="0" w:firstRowLastColumn="0" w:lastRowFirstColumn="0" w:lastRowLastColumn="0"/>
            <w:tcW w:w="3961" w:type="pct"/>
            <w:tcPrChange w:id="967" w:author="Eugene Yakovlev" w:date="2015-08-11T11:34:00Z">
              <w:tcPr>
                <w:tcW w:w="3961" w:type="pct"/>
              </w:tcPr>
            </w:tcPrChange>
          </w:tcPr>
          <w:p w14:paraId="0F7E49B8" w14:textId="77777777" w:rsidR="000247FE" w:rsidRDefault="000247FE" w:rsidP="00D716F4">
            <w:pPr>
              <w:rPr>
                <w:ins w:id="968" w:author="Eugene Yakovlev" w:date="2015-08-11T11:34:00Z"/>
                <w:b/>
                <w:u w:val="single"/>
              </w:rPr>
            </w:pPr>
            <w:ins w:id="969" w:author="Eugene Yakovlev" w:date="2015-08-11T11:34:00Z">
              <w:r>
                <w:rPr>
                  <w:b/>
                  <w:u w:val="single"/>
                </w:rPr>
                <w:t>Overview</w:t>
              </w:r>
            </w:ins>
          </w:p>
          <w:p w14:paraId="7ADED3C8" w14:textId="77777777" w:rsidR="000247FE" w:rsidRPr="000C1D4D" w:rsidRDefault="000247FE" w:rsidP="00D716F4">
            <w:pPr>
              <w:rPr>
                <w:ins w:id="970" w:author="Eugene Yakovlev" w:date="2015-08-11T11:34:00Z"/>
              </w:rPr>
            </w:pPr>
            <w:ins w:id="971" w:author="Eugene Yakovlev" w:date="2015-08-11T11:34:00Z">
              <w:r>
                <w:t>Book reader for web and mobile devices with ability to store book collection in a cloud and synchronize reading stats.</w:t>
              </w:r>
            </w:ins>
          </w:p>
          <w:p w14:paraId="516FABD9" w14:textId="77777777" w:rsidR="000247FE" w:rsidRDefault="000247FE" w:rsidP="00D716F4">
            <w:pPr>
              <w:rPr>
                <w:ins w:id="972" w:author="Eugene Yakovlev" w:date="2015-08-11T11:34:00Z"/>
                <w:b/>
                <w:u w:val="single"/>
              </w:rPr>
            </w:pPr>
            <w:ins w:id="973" w:author="Eugene Yakovlev" w:date="2015-08-11T11:34:00Z">
              <w:r>
                <w:rPr>
                  <w:b/>
                  <w:u w:val="single"/>
                </w:rPr>
                <w:t>Requirements</w:t>
              </w:r>
            </w:ins>
          </w:p>
          <w:p w14:paraId="442077FA" w14:textId="77777777" w:rsidR="000247FE" w:rsidRPr="00E30FC3" w:rsidRDefault="000247FE" w:rsidP="00D716F4">
            <w:pPr>
              <w:pStyle w:val="ListParagraph"/>
              <w:numPr>
                <w:ilvl w:val="0"/>
                <w:numId w:val="6"/>
              </w:numPr>
              <w:spacing w:after="200" w:line="276" w:lineRule="auto"/>
              <w:rPr>
                <w:ins w:id="974" w:author="Eugene Yakovlev" w:date="2015-08-11T11:34:00Z"/>
                <w:b/>
                <w:u w:val="single"/>
              </w:rPr>
            </w:pPr>
            <w:ins w:id="975" w:author="Eugene Yakovlev" w:date="2015-08-11T11:34:00Z">
              <w:r>
                <w:t>Loading books from fb2 files</w:t>
              </w:r>
            </w:ins>
          </w:p>
          <w:p w14:paraId="2CA78AFD" w14:textId="77777777" w:rsidR="000247FE" w:rsidRPr="00E30FC3" w:rsidRDefault="000247FE" w:rsidP="00D716F4">
            <w:pPr>
              <w:pStyle w:val="ListParagraph"/>
              <w:numPr>
                <w:ilvl w:val="0"/>
                <w:numId w:val="6"/>
              </w:numPr>
              <w:spacing w:after="200" w:line="276" w:lineRule="auto"/>
              <w:rPr>
                <w:ins w:id="976" w:author="Eugene Yakovlev" w:date="2015-08-11T11:34:00Z"/>
                <w:b/>
                <w:u w:val="single"/>
              </w:rPr>
            </w:pPr>
            <w:ins w:id="977" w:author="Eugene Yakovlev" w:date="2015-08-11T11:34:00Z">
              <w:r>
                <w:t>Working with OPDS streams to connect to electronic libraries</w:t>
              </w:r>
            </w:ins>
          </w:p>
          <w:p w14:paraId="328BC53B" w14:textId="77777777" w:rsidR="000247FE" w:rsidRPr="00E30FC3" w:rsidRDefault="000247FE" w:rsidP="00D716F4">
            <w:pPr>
              <w:pStyle w:val="ListParagraph"/>
              <w:numPr>
                <w:ilvl w:val="0"/>
                <w:numId w:val="6"/>
              </w:numPr>
              <w:spacing w:after="200" w:line="276" w:lineRule="auto"/>
              <w:rPr>
                <w:ins w:id="978" w:author="Eugene Yakovlev" w:date="2015-08-11T11:34:00Z"/>
                <w:b/>
                <w:u w:val="single"/>
              </w:rPr>
            </w:pPr>
            <w:ins w:id="979" w:author="Eugene Yakovlev" w:date="2015-08-11T11:34:00Z">
              <w:r>
                <w:t xml:space="preserve">Connecting to cloud storage for storing books (e.g. </w:t>
              </w:r>
              <w:proofErr w:type="spellStart"/>
              <w:r>
                <w:t>dropbox</w:t>
              </w:r>
              <w:proofErr w:type="spellEnd"/>
              <w:r>
                <w:t>)</w:t>
              </w:r>
            </w:ins>
          </w:p>
          <w:p w14:paraId="371A408D" w14:textId="77777777" w:rsidR="000247FE" w:rsidRPr="00E30FC3" w:rsidRDefault="000247FE" w:rsidP="00D716F4">
            <w:pPr>
              <w:pStyle w:val="ListParagraph"/>
              <w:numPr>
                <w:ilvl w:val="0"/>
                <w:numId w:val="6"/>
              </w:numPr>
              <w:spacing w:after="200" w:line="276" w:lineRule="auto"/>
              <w:rPr>
                <w:ins w:id="980" w:author="Eugene Yakovlev" w:date="2015-08-11T11:34:00Z"/>
                <w:b/>
                <w:u w:val="single"/>
              </w:rPr>
            </w:pPr>
            <w:ins w:id="981" w:author="Eugene Yakovlev" w:date="2015-08-11T11:34:00Z">
              <w:r>
                <w:t>Web and mobile clients with synchronization (so you can read the book on mobile while you’re traveling, then switch to a web interface from home and continue reading from the same place you’ve stopped on mobile)</w:t>
              </w:r>
            </w:ins>
          </w:p>
          <w:p w14:paraId="052B2C14" w14:textId="77777777" w:rsidR="000247FE" w:rsidRPr="00E30FC3" w:rsidRDefault="000247FE" w:rsidP="00D716F4">
            <w:pPr>
              <w:pStyle w:val="ListParagraph"/>
              <w:numPr>
                <w:ilvl w:val="0"/>
                <w:numId w:val="6"/>
              </w:numPr>
              <w:spacing w:after="200" w:line="276" w:lineRule="auto"/>
              <w:rPr>
                <w:ins w:id="982" w:author="Eugene Yakovlev" w:date="2015-08-11T11:34:00Z"/>
                <w:b/>
                <w:u w:val="single"/>
              </w:rPr>
            </w:pPr>
            <w:ins w:id="983" w:author="Eugene Yakovlev" w:date="2015-08-11T11:34:00Z">
              <w:r>
                <w:t>Changing the test size by simple gestures (user should stay on the same page)</w:t>
              </w:r>
            </w:ins>
          </w:p>
          <w:p w14:paraId="6446C059" w14:textId="77777777" w:rsidR="000247FE" w:rsidRPr="00E30FC3" w:rsidRDefault="000247FE" w:rsidP="00D716F4">
            <w:pPr>
              <w:pStyle w:val="ListParagraph"/>
              <w:numPr>
                <w:ilvl w:val="0"/>
                <w:numId w:val="6"/>
              </w:numPr>
              <w:spacing w:after="200" w:line="276" w:lineRule="auto"/>
              <w:rPr>
                <w:ins w:id="984" w:author="Eugene Yakovlev" w:date="2015-08-11T11:34:00Z"/>
                <w:b/>
                <w:u w:val="single"/>
              </w:rPr>
            </w:pPr>
            <w:ins w:id="985" w:author="Eugene Yakovlev" w:date="2015-08-11T11:34:00Z">
              <w:r>
                <w:t>Moving from page to page with simple gestures</w:t>
              </w:r>
            </w:ins>
          </w:p>
          <w:p w14:paraId="094E024F" w14:textId="77777777" w:rsidR="000247FE" w:rsidRPr="009E6E0C" w:rsidRDefault="000247FE" w:rsidP="00D716F4">
            <w:pPr>
              <w:pStyle w:val="ListParagraph"/>
              <w:numPr>
                <w:ilvl w:val="0"/>
                <w:numId w:val="6"/>
              </w:numPr>
              <w:rPr>
                <w:ins w:id="986" w:author="Eugene Yakovlev" w:date="2015-08-11T11:34:00Z"/>
                <w:b/>
                <w:u w:val="single"/>
              </w:rPr>
            </w:pPr>
            <w:ins w:id="987" w:author="Eugene Yakovlev" w:date="2015-08-11T11:34:00Z">
              <w:r>
                <w:t>Optional: change highlight by simple gestures</w:t>
              </w:r>
            </w:ins>
          </w:p>
          <w:p w14:paraId="058C04E2" w14:textId="029542CF" w:rsidR="000247FE" w:rsidDel="005C25A2" w:rsidRDefault="000247FE" w:rsidP="008E1487">
            <w:pPr>
              <w:rPr>
                <w:del w:id="988" w:author="Eugene Yakovlev" w:date="2015-08-11T11:34:00Z"/>
                <w:b/>
                <w:u w:val="single"/>
              </w:rPr>
            </w:pPr>
            <w:del w:id="989" w:author="Eugene Yakovlev" w:date="2015-08-11T11:34:00Z">
              <w:r w:rsidDel="005C25A2">
                <w:rPr>
                  <w:b/>
                  <w:u w:val="single"/>
                </w:rPr>
                <w:delText>Overview</w:delText>
              </w:r>
            </w:del>
          </w:p>
          <w:p w14:paraId="1B70E530" w14:textId="6F461CE1" w:rsidR="000247FE" w:rsidRPr="000C1D4D" w:rsidDel="005C25A2" w:rsidRDefault="000247FE" w:rsidP="008E1487">
            <w:pPr>
              <w:rPr>
                <w:del w:id="990" w:author="Eugene Yakovlev" w:date="2015-08-11T11:34:00Z"/>
              </w:rPr>
            </w:pPr>
            <w:del w:id="991" w:author="Eugene Yakovlev" w:date="2015-08-11T11:34:00Z">
              <w:r w:rsidDel="005C25A2">
                <w:delText>Book reader for mobile devices with social network features.</w:delText>
              </w:r>
            </w:del>
          </w:p>
          <w:p w14:paraId="541CA285" w14:textId="6E958BAC" w:rsidR="000247FE" w:rsidDel="005C25A2" w:rsidRDefault="000247FE" w:rsidP="008E1487">
            <w:pPr>
              <w:rPr>
                <w:del w:id="992" w:author="Eugene Yakovlev" w:date="2015-08-11T11:34:00Z"/>
                <w:b/>
                <w:u w:val="single"/>
              </w:rPr>
            </w:pPr>
            <w:del w:id="993" w:author="Eugene Yakovlev" w:date="2015-08-11T11:34:00Z">
              <w:r w:rsidDel="005C25A2">
                <w:rPr>
                  <w:b/>
                  <w:u w:val="single"/>
                </w:rPr>
                <w:delText>Requirements</w:delText>
              </w:r>
            </w:del>
          </w:p>
          <w:p w14:paraId="1C6B12FF" w14:textId="2845D2B9" w:rsidR="000247FE" w:rsidRPr="009E6E0C" w:rsidDel="005C25A2" w:rsidRDefault="000247FE" w:rsidP="000C1D4D">
            <w:pPr>
              <w:pStyle w:val="ListParagraph"/>
              <w:numPr>
                <w:ilvl w:val="0"/>
                <w:numId w:val="6"/>
              </w:numPr>
              <w:rPr>
                <w:del w:id="994" w:author="Eugene Yakovlev" w:date="2015-08-11T11:34:00Z"/>
                <w:b/>
                <w:u w:val="single"/>
              </w:rPr>
            </w:pPr>
            <w:del w:id="995" w:author="Eugene Yakovlev" w:date="2015-08-11T11:34:00Z">
              <w:r w:rsidDel="005C25A2">
                <w:delText xml:space="preserve">Reading and storing in library fb2 books </w:delText>
              </w:r>
            </w:del>
          </w:p>
          <w:p w14:paraId="4AB83CBA" w14:textId="548E88A8" w:rsidR="000247FE" w:rsidRPr="004A0C49" w:rsidDel="005C25A2" w:rsidRDefault="000247FE" w:rsidP="004A0C49">
            <w:pPr>
              <w:pStyle w:val="ListParagraph"/>
              <w:numPr>
                <w:ilvl w:val="0"/>
                <w:numId w:val="6"/>
              </w:numPr>
              <w:rPr>
                <w:del w:id="996" w:author="Eugene Yakovlev" w:date="2015-08-11T11:34:00Z"/>
                <w:b/>
                <w:u w:val="single"/>
              </w:rPr>
            </w:pPr>
            <w:del w:id="997" w:author="Eugene Yakovlev" w:date="2015-08-11T11:34:00Z">
              <w:r w:rsidDel="005C25A2">
                <w:delText>Changing the test size by simple gestures (user should stay on the same page)</w:delText>
              </w:r>
            </w:del>
          </w:p>
          <w:p w14:paraId="24D37CDA" w14:textId="369EDD8F" w:rsidR="000247FE" w:rsidRPr="004A0C49" w:rsidDel="005C25A2" w:rsidRDefault="000247FE" w:rsidP="000C1D4D">
            <w:pPr>
              <w:pStyle w:val="ListParagraph"/>
              <w:numPr>
                <w:ilvl w:val="0"/>
                <w:numId w:val="6"/>
              </w:numPr>
              <w:rPr>
                <w:del w:id="998" w:author="Eugene Yakovlev" w:date="2015-08-11T11:34:00Z"/>
                <w:b/>
                <w:u w:val="single"/>
              </w:rPr>
            </w:pPr>
            <w:del w:id="999" w:author="Eugene Yakovlev" w:date="2015-08-11T11:34:00Z">
              <w:r w:rsidDel="005C25A2">
                <w:delText>Loading books from clouds and one more way to load (should be chosen by developing team)</w:delText>
              </w:r>
            </w:del>
          </w:p>
          <w:p w14:paraId="24708EFA" w14:textId="17F43643" w:rsidR="000247FE" w:rsidRPr="004A0C49" w:rsidDel="005C25A2" w:rsidRDefault="000247FE" w:rsidP="000C1D4D">
            <w:pPr>
              <w:pStyle w:val="ListParagraph"/>
              <w:numPr>
                <w:ilvl w:val="0"/>
                <w:numId w:val="6"/>
              </w:numPr>
              <w:rPr>
                <w:del w:id="1000" w:author="Eugene Yakovlev" w:date="2015-08-11T11:34:00Z"/>
                <w:b/>
                <w:u w:val="single"/>
              </w:rPr>
            </w:pPr>
            <w:del w:id="1001" w:author="Eugene Yakovlev" w:date="2015-08-11T11:34:00Z">
              <w:r w:rsidDel="005C25A2">
                <w:delText xml:space="preserve">Usable user interface for surfing thought books library. </w:delText>
              </w:r>
            </w:del>
          </w:p>
          <w:p w14:paraId="5DD7ECFF" w14:textId="383B8589" w:rsidR="000247FE" w:rsidRPr="006461EE" w:rsidDel="005C25A2" w:rsidRDefault="000247FE" w:rsidP="000C1D4D">
            <w:pPr>
              <w:pStyle w:val="ListParagraph"/>
              <w:numPr>
                <w:ilvl w:val="0"/>
                <w:numId w:val="6"/>
              </w:numPr>
              <w:rPr>
                <w:del w:id="1002" w:author="Eugene Yakovlev" w:date="2015-08-11T11:34:00Z"/>
                <w:b/>
                <w:u w:val="single"/>
              </w:rPr>
            </w:pPr>
            <w:del w:id="1003" w:author="Eugene Yakovlev" w:date="2015-08-11T11:34:00Z">
              <w:r w:rsidDel="005C25A2">
                <w:delText>During the book load application should try to fit book to the author</w:delText>
              </w:r>
            </w:del>
          </w:p>
          <w:p w14:paraId="056007AC" w14:textId="3E62F329" w:rsidR="000247FE" w:rsidRPr="006461EE" w:rsidDel="005C25A2" w:rsidRDefault="000247FE" w:rsidP="000C1D4D">
            <w:pPr>
              <w:pStyle w:val="ListParagraph"/>
              <w:numPr>
                <w:ilvl w:val="0"/>
                <w:numId w:val="6"/>
              </w:numPr>
              <w:rPr>
                <w:del w:id="1004" w:author="Eugene Yakovlev" w:date="2015-08-11T11:34:00Z"/>
                <w:b/>
                <w:u w:val="single"/>
              </w:rPr>
            </w:pPr>
            <w:del w:id="1005" w:author="Eugene Yakovlev" w:date="2015-08-11T11:34:00Z">
              <w:r w:rsidDel="005C25A2">
                <w:delText>Rate books.</w:delText>
              </w:r>
            </w:del>
          </w:p>
          <w:p w14:paraId="3082D59F" w14:textId="1AEED70C" w:rsidR="000247FE" w:rsidRPr="006461EE" w:rsidDel="005C25A2" w:rsidRDefault="000247FE" w:rsidP="000C1D4D">
            <w:pPr>
              <w:pStyle w:val="ListParagraph"/>
              <w:numPr>
                <w:ilvl w:val="0"/>
                <w:numId w:val="6"/>
              </w:numPr>
              <w:rPr>
                <w:del w:id="1006" w:author="Eugene Yakovlev" w:date="2015-08-11T11:34:00Z"/>
                <w:b/>
                <w:u w:val="single"/>
              </w:rPr>
            </w:pPr>
            <w:del w:id="1007" w:author="Eugene Yakovlev" w:date="2015-08-11T11:34:00Z">
              <w:r w:rsidDel="005C25A2">
                <w:delText>Search library by author, title, genre.</w:delText>
              </w:r>
            </w:del>
          </w:p>
          <w:p w14:paraId="4AE74744" w14:textId="0364EE57" w:rsidR="000247FE" w:rsidRPr="006461EE" w:rsidDel="005C25A2" w:rsidRDefault="000247FE" w:rsidP="000C1D4D">
            <w:pPr>
              <w:pStyle w:val="ListParagraph"/>
              <w:numPr>
                <w:ilvl w:val="0"/>
                <w:numId w:val="6"/>
              </w:numPr>
              <w:rPr>
                <w:del w:id="1008" w:author="Eugene Yakovlev" w:date="2015-08-11T11:34:00Z"/>
                <w:b/>
                <w:u w:val="single"/>
              </w:rPr>
            </w:pPr>
            <w:del w:id="1009" w:author="Eugene Yakovlev" w:date="2015-08-11T11:34:00Z">
              <w:r w:rsidDel="005C25A2">
                <w:delText>Store current data regarding all books in library (current page user has stopped on, count of times user read a book, rating)</w:delText>
              </w:r>
            </w:del>
          </w:p>
          <w:p w14:paraId="550640C0" w14:textId="07102B6C" w:rsidR="000247FE" w:rsidRPr="006461EE" w:rsidDel="005C25A2" w:rsidRDefault="000247FE" w:rsidP="000C1D4D">
            <w:pPr>
              <w:pStyle w:val="ListParagraph"/>
              <w:numPr>
                <w:ilvl w:val="0"/>
                <w:numId w:val="6"/>
              </w:numPr>
              <w:rPr>
                <w:del w:id="1010" w:author="Eugene Yakovlev" w:date="2015-08-11T11:34:00Z"/>
                <w:b/>
                <w:u w:val="single"/>
              </w:rPr>
            </w:pPr>
            <w:del w:id="1011" w:author="Eugene Yakovlev" w:date="2015-08-11T11:34:00Z">
              <w:r w:rsidDel="005C25A2">
                <w:delText>User should be able to put notes to books/pages</w:delText>
              </w:r>
            </w:del>
          </w:p>
          <w:p w14:paraId="27629939" w14:textId="5063609D" w:rsidR="000247FE" w:rsidRPr="006461EE" w:rsidDel="005C25A2" w:rsidRDefault="000247FE" w:rsidP="000C1D4D">
            <w:pPr>
              <w:pStyle w:val="ListParagraph"/>
              <w:numPr>
                <w:ilvl w:val="0"/>
                <w:numId w:val="6"/>
              </w:numPr>
              <w:rPr>
                <w:del w:id="1012" w:author="Eugene Yakovlev" w:date="2015-08-11T11:34:00Z"/>
                <w:b/>
                <w:u w:val="single"/>
              </w:rPr>
            </w:pPr>
            <w:del w:id="1013" w:author="Eugene Yakovlev" w:date="2015-08-11T11:34:00Z">
              <w:r w:rsidDel="005C25A2">
                <w:delText>User should be able to post comments and extracts to the Facebook and tweeter</w:delText>
              </w:r>
            </w:del>
          </w:p>
          <w:p w14:paraId="1C6B1308" w14:textId="12559D88" w:rsidR="000247FE" w:rsidRPr="004A0C49" w:rsidRDefault="000247FE" w:rsidP="004A0C49">
            <w:pPr>
              <w:pStyle w:val="ListParagraph"/>
              <w:rPr>
                <w:b/>
                <w:u w:val="single"/>
              </w:rPr>
            </w:pPr>
          </w:p>
        </w:tc>
      </w:tr>
      <w:tr w:rsidR="000247FE" w:rsidRPr="00E96F6B" w14:paraId="109BB77C" w14:textId="77777777" w:rsidTr="000247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2" w:type="pct"/>
            <w:tcPrChange w:id="1014" w:author="Eugene Yakovlev" w:date="2015-08-11T11:34:00Z">
              <w:tcPr>
                <w:tcW w:w="167" w:type="pct"/>
              </w:tcPr>
            </w:tcPrChange>
          </w:tcPr>
          <w:p w14:paraId="3F477EA6" w14:textId="1F2C1F10" w:rsidR="000247FE" w:rsidRPr="00E96F6B" w:rsidRDefault="000247FE" w:rsidP="008E1487">
            <w:pPr>
              <w:cnfStyle w:val="000010100000" w:firstRow="0" w:lastRow="0" w:firstColumn="0" w:lastColumn="0" w:oddVBand="1" w:evenVBand="0" w:oddHBand="1" w:evenHBand="0" w:firstRowFirstColumn="0" w:firstRowLastColumn="0" w:lastRowFirstColumn="0" w:lastRowLastColumn="0"/>
            </w:pPr>
            <w:ins w:id="1015" w:author="Eugene Yakovlev" w:date="2015-08-11T11:34:00Z">
              <w:del w:id="1016" w:author="Microsoft Office User" w:date="2016-10-03T11:30:00Z">
                <w:r w:rsidDel="000A67A0">
                  <w:lastRenderedPageBreak/>
                  <w:delText>15</w:delText>
                </w:r>
              </w:del>
            </w:ins>
            <w:ins w:id="1017" w:author="Microsoft Office User" w:date="2016-10-03T11:30:00Z">
              <w:r w:rsidR="000A67A0">
                <w:t>9</w:t>
              </w:r>
            </w:ins>
            <w:del w:id="1018" w:author="Eugene Yakovlev" w:date="2015-08-11T11:34:00Z">
              <w:r w:rsidDel="005C25A2">
                <w:delText>14</w:delText>
              </w:r>
            </w:del>
          </w:p>
        </w:tc>
        <w:tc>
          <w:tcPr>
            <w:tcW w:w="787" w:type="pct"/>
            <w:tcPrChange w:id="1019" w:author="Eugene Yakovlev" w:date="2015-08-11T11:34:00Z">
              <w:tcPr>
                <w:tcW w:w="872" w:type="pct"/>
                <w:gridSpan w:val="2"/>
              </w:tcPr>
            </w:tcPrChange>
          </w:tcPr>
          <w:p w14:paraId="34D2720F" w14:textId="1422AE12" w:rsidR="000247FE" w:rsidRPr="00D716F4" w:rsidRDefault="000247FE" w:rsidP="008E1487">
            <w:pPr>
              <w:cnfStyle w:val="000000100000" w:firstRow="0" w:lastRow="0" w:firstColumn="0" w:lastColumn="0" w:oddVBand="0" w:evenVBand="0" w:oddHBand="1" w:evenHBand="0" w:firstRowFirstColumn="0" w:firstRowLastColumn="0" w:lastRowFirstColumn="0" w:lastRowLastColumn="0"/>
            </w:pPr>
            <w:ins w:id="1020" w:author="Eugene Yakovlev" w:date="2015-08-11T11:34:00Z">
              <w:r>
                <w:t>Photo albums sharing on Google maps</w:t>
              </w:r>
            </w:ins>
            <w:del w:id="1021" w:author="Eugene Yakovlev" w:date="2015-08-11T11:34:00Z">
              <w:r w:rsidDel="005C25A2">
                <w:delText>Cloud-based fb2 reader</w:delText>
              </w:r>
            </w:del>
          </w:p>
        </w:tc>
        <w:tc>
          <w:tcPr>
            <w:cnfStyle w:val="000010000000" w:firstRow="0" w:lastRow="0" w:firstColumn="0" w:lastColumn="0" w:oddVBand="1" w:evenVBand="0" w:oddHBand="0" w:evenHBand="0" w:firstRowFirstColumn="0" w:firstRowLastColumn="0" w:lastRowFirstColumn="0" w:lastRowLastColumn="0"/>
            <w:tcW w:w="3961" w:type="pct"/>
            <w:tcPrChange w:id="1022" w:author="Eugene Yakovlev" w:date="2015-08-11T11:34:00Z">
              <w:tcPr>
                <w:tcW w:w="3961" w:type="pct"/>
              </w:tcPr>
            </w:tcPrChange>
          </w:tcPr>
          <w:p w14:paraId="3A95A94C" w14:textId="77777777" w:rsidR="000247FE" w:rsidRDefault="000247FE" w:rsidP="008E1487">
            <w:pPr>
              <w:cnfStyle w:val="000010100000" w:firstRow="0" w:lastRow="0" w:firstColumn="0" w:lastColumn="0" w:oddVBand="1" w:evenVBand="0" w:oddHBand="1" w:evenHBand="0" w:firstRowFirstColumn="0" w:firstRowLastColumn="0" w:lastRowFirstColumn="0" w:lastRowLastColumn="0"/>
              <w:rPr>
                <w:ins w:id="1023" w:author="Eugene Yakovlev" w:date="2015-08-11T11:34:00Z"/>
                <w:b/>
                <w:u w:val="single"/>
              </w:rPr>
            </w:pPr>
            <w:ins w:id="1024" w:author="Eugene Yakovlev" w:date="2015-08-11T11:34:00Z">
              <w:r>
                <w:rPr>
                  <w:b/>
                  <w:u w:val="single"/>
                </w:rPr>
                <w:t>Overview</w:t>
              </w:r>
            </w:ins>
          </w:p>
          <w:p w14:paraId="1A8CAA2B" w14:textId="77777777" w:rsidR="000247FE" w:rsidRDefault="000247FE" w:rsidP="008E1487">
            <w:pPr>
              <w:cnfStyle w:val="000010100000" w:firstRow="0" w:lastRow="0" w:firstColumn="0" w:lastColumn="0" w:oddVBand="1" w:evenVBand="0" w:oddHBand="1" w:evenHBand="0" w:firstRowFirstColumn="0" w:firstRowLastColumn="0" w:lastRowFirstColumn="0" w:lastRowLastColumn="0"/>
              <w:rPr>
                <w:ins w:id="1025" w:author="Eugene Yakovlev" w:date="2015-08-11T11:34:00Z"/>
              </w:rPr>
            </w:pPr>
            <w:ins w:id="1026" w:author="Eugene Yakovlev" w:date="2015-08-11T11:34:00Z">
              <w:r w:rsidRPr="00B71785">
                <w:t>The main goal of the project is to deve</w:t>
              </w:r>
              <w:r>
                <w:t>lop a prototype of the social network allow</w:t>
              </w:r>
              <w:r w:rsidRPr="00B71785">
                <w:t xml:space="preserve"> publishing a photo albums on the Google maps.</w:t>
              </w:r>
            </w:ins>
          </w:p>
          <w:p w14:paraId="2168FA21" w14:textId="77777777" w:rsidR="000247FE" w:rsidRDefault="000247FE" w:rsidP="008E1487">
            <w:pPr>
              <w:cnfStyle w:val="000010100000" w:firstRow="0" w:lastRow="0" w:firstColumn="0" w:lastColumn="0" w:oddVBand="1" w:evenVBand="0" w:oddHBand="1" w:evenHBand="0" w:firstRowFirstColumn="0" w:firstRowLastColumn="0" w:lastRowFirstColumn="0" w:lastRowLastColumn="0"/>
              <w:rPr>
                <w:ins w:id="1027" w:author="Eugene Yakovlev" w:date="2015-08-11T11:34:00Z"/>
              </w:rPr>
            </w:pPr>
            <w:ins w:id="1028" w:author="Eugene Yakovlev" w:date="2015-08-11T11:34:00Z">
              <w:r w:rsidRPr="0092120C">
                <w:rPr>
                  <w:b/>
                  <w:u w:val="single"/>
                </w:rPr>
                <w:t>Requirements</w:t>
              </w:r>
            </w:ins>
          </w:p>
          <w:p w14:paraId="53509AE7" w14:textId="77777777" w:rsidR="000247FE" w:rsidRDefault="000247FE" w:rsidP="00F366BB">
            <w:pPr>
              <w:pStyle w:val="ListParagraph"/>
              <w:numPr>
                <w:ilvl w:val="0"/>
                <w:numId w:val="18"/>
              </w:numPr>
              <w:cnfStyle w:val="000010100000" w:firstRow="0" w:lastRow="0" w:firstColumn="0" w:lastColumn="0" w:oddVBand="1" w:evenVBand="0" w:oddHBand="1" w:evenHBand="0" w:firstRowFirstColumn="0" w:firstRowLastColumn="0" w:lastRowFirstColumn="0" w:lastRowLastColumn="0"/>
              <w:rPr>
                <w:ins w:id="1029" w:author="Eugene Yakovlev" w:date="2015-08-11T11:34:00Z"/>
              </w:rPr>
            </w:pPr>
            <w:ins w:id="1030" w:author="Eugene Yakovlev" w:date="2015-08-11T11:34:00Z">
              <w:r>
                <w:t>System should support next roles:</w:t>
              </w:r>
            </w:ins>
          </w:p>
          <w:p w14:paraId="565384BB" w14:textId="77777777" w:rsidR="000247FE" w:rsidRDefault="000247FE" w:rsidP="00F366BB">
            <w:pPr>
              <w:pStyle w:val="ListParagraph"/>
              <w:numPr>
                <w:ilvl w:val="1"/>
                <w:numId w:val="18"/>
              </w:numPr>
              <w:cnfStyle w:val="000010100000" w:firstRow="0" w:lastRow="0" w:firstColumn="0" w:lastColumn="0" w:oddVBand="1" w:evenVBand="0" w:oddHBand="1" w:evenHBand="0" w:firstRowFirstColumn="0" w:firstRowLastColumn="0" w:lastRowFirstColumn="0" w:lastRowLastColumn="0"/>
              <w:rPr>
                <w:ins w:id="1031" w:author="Eugene Yakovlev" w:date="2015-08-11T11:34:00Z"/>
              </w:rPr>
            </w:pPr>
            <w:ins w:id="1032" w:author="Eugene Yakovlev" w:date="2015-08-11T11:34:00Z">
              <w:r>
                <w:t>Guest (non authorized user, can only view static pages like description of the system and rules)</w:t>
              </w:r>
            </w:ins>
          </w:p>
          <w:p w14:paraId="5D17DA97" w14:textId="77777777" w:rsidR="000247FE" w:rsidRDefault="000247FE" w:rsidP="00F366BB">
            <w:pPr>
              <w:pStyle w:val="ListParagraph"/>
              <w:numPr>
                <w:ilvl w:val="1"/>
                <w:numId w:val="18"/>
              </w:numPr>
              <w:cnfStyle w:val="000010100000" w:firstRow="0" w:lastRow="0" w:firstColumn="0" w:lastColumn="0" w:oddVBand="1" w:evenVBand="0" w:oddHBand="1" w:evenHBand="0" w:firstRowFirstColumn="0" w:firstRowLastColumn="0" w:lastRowFirstColumn="0" w:lastRowLastColumn="0"/>
              <w:rPr>
                <w:ins w:id="1033" w:author="Eugene Yakovlev" w:date="2015-08-11T11:34:00Z"/>
              </w:rPr>
            </w:pPr>
            <w:ins w:id="1034" w:author="Eugene Yakovlev" w:date="2015-08-11T11:34:00Z">
              <w:r>
                <w:t>User (view and create albums on a map, edit and delete own albums, comments to published albums (own or friends), following of friends subscriptions, profile configuration)</w:t>
              </w:r>
            </w:ins>
          </w:p>
          <w:p w14:paraId="7729B8D4" w14:textId="77777777" w:rsidR="000247FE" w:rsidRDefault="000247FE" w:rsidP="00F366BB">
            <w:pPr>
              <w:pStyle w:val="ListParagraph"/>
              <w:numPr>
                <w:ilvl w:val="1"/>
                <w:numId w:val="18"/>
              </w:numPr>
              <w:cnfStyle w:val="000010100000" w:firstRow="0" w:lastRow="0" w:firstColumn="0" w:lastColumn="0" w:oddVBand="1" w:evenVBand="0" w:oddHBand="1" w:evenHBand="0" w:firstRowFirstColumn="0" w:firstRowLastColumn="0" w:lastRowFirstColumn="0" w:lastRowLastColumn="0"/>
              <w:rPr>
                <w:ins w:id="1035" w:author="Eugene Yakovlev" w:date="2015-08-11T11:34:00Z"/>
              </w:rPr>
            </w:pPr>
            <w:ins w:id="1036" w:author="Eugene Yakovlev" w:date="2015-08-11T11:34:00Z">
              <w:r>
                <w:t>Administrator (full access to the system, can manage users)</w:t>
              </w:r>
            </w:ins>
          </w:p>
          <w:p w14:paraId="16A4A563" w14:textId="77777777" w:rsidR="000247FE" w:rsidRDefault="000247FE" w:rsidP="00F366BB">
            <w:pPr>
              <w:pStyle w:val="ListParagraph"/>
              <w:numPr>
                <w:ilvl w:val="0"/>
                <w:numId w:val="18"/>
              </w:numPr>
              <w:cnfStyle w:val="000010100000" w:firstRow="0" w:lastRow="0" w:firstColumn="0" w:lastColumn="0" w:oddVBand="1" w:evenVBand="0" w:oddHBand="1" w:evenHBand="0" w:firstRowFirstColumn="0" w:firstRowLastColumn="0" w:lastRowFirstColumn="0" w:lastRowLastColumn="0"/>
              <w:rPr>
                <w:ins w:id="1037" w:author="Eugene Yakovlev" w:date="2015-08-11T11:34:00Z"/>
              </w:rPr>
            </w:pPr>
            <w:ins w:id="1038" w:author="Eugene Yakovlev" w:date="2015-08-11T11:34:00Z">
              <w:r>
                <w:t>User should be able to register the account with the unique e-mail address. E-mail should be confirmed. Users with not confirmed e-mails are guests.</w:t>
              </w:r>
            </w:ins>
          </w:p>
          <w:p w14:paraId="456990EB" w14:textId="77777777" w:rsidR="000247FE" w:rsidRDefault="000247FE" w:rsidP="00F366BB">
            <w:pPr>
              <w:pStyle w:val="ListParagraph"/>
              <w:numPr>
                <w:ilvl w:val="0"/>
                <w:numId w:val="18"/>
              </w:numPr>
              <w:cnfStyle w:val="000010100000" w:firstRow="0" w:lastRow="0" w:firstColumn="0" w:lastColumn="0" w:oddVBand="1" w:evenVBand="0" w:oddHBand="1" w:evenHBand="0" w:firstRowFirstColumn="0" w:firstRowLastColumn="0" w:lastRowFirstColumn="0" w:lastRowLastColumn="0"/>
              <w:rPr>
                <w:ins w:id="1039" w:author="Eugene Yakovlev" w:date="2015-08-11T11:34:00Z"/>
              </w:rPr>
            </w:pPr>
            <w:ins w:id="1040" w:author="Eugene Yakovlev" w:date="2015-08-11T11:34:00Z">
              <w:r>
                <w:t>User can publish an album and map it to the place on the Google map.</w:t>
              </w:r>
            </w:ins>
          </w:p>
          <w:p w14:paraId="7DE96BEC" w14:textId="77777777" w:rsidR="000247FE" w:rsidRDefault="000247FE" w:rsidP="00F366BB">
            <w:pPr>
              <w:pStyle w:val="ListParagraph"/>
              <w:numPr>
                <w:ilvl w:val="0"/>
                <w:numId w:val="18"/>
              </w:numPr>
              <w:cnfStyle w:val="000010100000" w:firstRow="0" w:lastRow="0" w:firstColumn="0" w:lastColumn="0" w:oddVBand="1" w:evenVBand="0" w:oddHBand="1" w:evenHBand="0" w:firstRowFirstColumn="0" w:firstRowLastColumn="0" w:lastRowFirstColumn="0" w:lastRowLastColumn="0"/>
              <w:rPr>
                <w:ins w:id="1041" w:author="Eugene Yakovlev" w:date="2015-08-11T11:34:00Z"/>
              </w:rPr>
            </w:pPr>
            <w:ins w:id="1042" w:author="Eugene Yakovlev" w:date="2015-08-11T11:34:00Z">
              <w:r>
                <w:t>Users can became friends.</w:t>
              </w:r>
            </w:ins>
          </w:p>
          <w:p w14:paraId="7EDE33CB" w14:textId="77777777" w:rsidR="000247FE" w:rsidRDefault="000247FE" w:rsidP="00F366BB">
            <w:pPr>
              <w:pStyle w:val="ListParagraph"/>
              <w:numPr>
                <w:ilvl w:val="0"/>
                <w:numId w:val="18"/>
              </w:numPr>
              <w:cnfStyle w:val="000010100000" w:firstRow="0" w:lastRow="0" w:firstColumn="0" w:lastColumn="0" w:oddVBand="1" w:evenVBand="0" w:oddHBand="1" w:evenHBand="0" w:firstRowFirstColumn="0" w:firstRowLastColumn="0" w:lastRowFirstColumn="0" w:lastRowLastColumn="0"/>
              <w:rPr>
                <w:ins w:id="1043" w:author="Eugene Yakovlev" w:date="2015-08-11T11:34:00Z"/>
              </w:rPr>
            </w:pPr>
            <w:ins w:id="1044" w:author="Eugene Yakovlev" w:date="2015-08-11T11:34:00Z">
              <w:r>
                <w:t>User can subscribe to the friends and get all friends updates by mail.</w:t>
              </w:r>
            </w:ins>
          </w:p>
          <w:p w14:paraId="2D75E4B7" w14:textId="77777777" w:rsidR="000247FE" w:rsidRDefault="000247FE" w:rsidP="00F366BB">
            <w:pPr>
              <w:pStyle w:val="ListParagraph"/>
              <w:numPr>
                <w:ilvl w:val="0"/>
                <w:numId w:val="18"/>
              </w:numPr>
              <w:cnfStyle w:val="000010100000" w:firstRow="0" w:lastRow="0" w:firstColumn="0" w:lastColumn="0" w:oddVBand="1" w:evenVBand="0" w:oddHBand="1" w:evenHBand="0" w:firstRowFirstColumn="0" w:firstRowLastColumn="0" w:lastRowFirstColumn="0" w:lastRowLastColumn="0"/>
              <w:rPr>
                <w:ins w:id="1045" w:author="Eugene Yakovlev" w:date="2015-08-11T11:34:00Z"/>
              </w:rPr>
            </w:pPr>
            <w:ins w:id="1046" w:author="Eugene Yakovlev" w:date="2015-08-11T11:34:00Z">
              <w:r>
                <w:t>User can unsubscribe from the friend’s updates.</w:t>
              </w:r>
            </w:ins>
          </w:p>
          <w:p w14:paraId="1ED3FE99" w14:textId="77777777" w:rsidR="000247FE" w:rsidRDefault="000247FE" w:rsidP="00F366BB">
            <w:pPr>
              <w:pStyle w:val="ListParagraph"/>
              <w:numPr>
                <w:ilvl w:val="0"/>
                <w:numId w:val="18"/>
              </w:numPr>
              <w:cnfStyle w:val="000010100000" w:firstRow="0" w:lastRow="0" w:firstColumn="0" w:lastColumn="0" w:oddVBand="1" w:evenVBand="0" w:oddHBand="1" w:evenHBand="0" w:firstRowFirstColumn="0" w:firstRowLastColumn="0" w:lastRowFirstColumn="0" w:lastRowLastColumn="0"/>
              <w:rPr>
                <w:ins w:id="1047" w:author="Eugene Yakovlev" w:date="2015-08-11T11:34:00Z"/>
              </w:rPr>
            </w:pPr>
            <w:ins w:id="1048" w:author="Eugene Yakovlev" w:date="2015-08-11T11:34:00Z">
              <w:r>
                <w:t>User can comment on the own and friends albums.</w:t>
              </w:r>
            </w:ins>
          </w:p>
          <w:p w14:paraId="45DAFD50" w14:textId="77777777" w:rsidR="000247FE" w:rsidRDefault="000247FE" w:rsidP="00F366BB">
            <w:pPr>
              <w:pStyle w:val="ListParagraph"/>
              <w:numPr>
                <w:ilvl w:val="0"/>
                <w:numId w:val="18"/>
              </w:numPr>
              <w:cnfStyle w:val="000010100000" w:firstRow="0" w:lastRow="0" w:firstColumn="0" w:lastColumn="0" w:oddVBand="1" w:evenVBand="0" w:oddHBand="1" w:evenHBand="0" w:firstRowFirstColumn="0" w:firstRowLastColumn="0" w:lastRowFirstColumn="0" w:lastRowLastColumn="0"/>
              <w:rPr>
                <w:ins w:id="1049" w:author="Eugene Yakovlev" w:date="2015-08-11T11:34:00Z"/>
              </w:rPr>
            </w:pPr>
            <w:ins w:id="1050" w:author="Eugene Yakovlev" w:date="2015-08-11T11:34:00Z">
              <w:r>
                <w:t>User can remove/delete own albums and comments.</w:t>
              </w:r>
            </w:ins>
          </w:p>
          <w:p w14:paraId="7D34B5B5" w14:textId="77777777" w:rsidR="000247FE" w:rsidRDefault="000247FE" w:rsidP="00F366BB">
            <w:pPr>
              <w:pStyle w:val="ListParagraph"/>
              <w:numPr>
                <w:ilvl w:val="0"/>
                <w:numId w:val="18"/>
              </w:numPr>
              <w:cnfStyle w:val="000010100000" w:firstRow="0" w:lastRow="0" w:firstColumn="0" w:lastColumn="0" w:oddVBand="1" w:evenVBand="0" w:oddHBand="1" w:evenHBand="0" w:firstRowFirstColumn="0" w:firstRowLastColumn="0" w:lastRowFirstColumn="0" w:lastRowLastColumn="0"/>
              <w:rPr>
                <w:ins w:id="1051" w:author="Eugene Yakovlev" w:date="2015-08-11T11:34:00Z"/>
              </w:rPr>
            </w:pPr>
            <w:ins w:id="1052" w:author="Eugene Yakovlev" w:date="2015-08-11T11:34:00Z">
              <w:r>
                <w:t>User can view his and friend’s maps with markers showing the albums.</w:t>
              </w:r>
            </w:ins>
          </w:p>
          <w:p w14:paraId="6A2BE42D" w14:textId="77777777" w:rsidR="000247FE" w:rsidRDefault="000247FE" w:rsidP="00F366BB">
            <w:pPr>
              <w:pStyle w:val="ListParagraph"/>
              <w:numPr>
                <w:ilvl w:val="0"/>
                <w:numId w:val="18"/>
              </w:numPr>
              <w:cnfStyle w:val="000010100000" w:firstRow="0" w:lastRow="0" w:firstColumn="0" w:lastColumn="0" w:oddVBand="1" w:evenVBand="0" w:oddHBand="1" w:evenHBand="0" w:firstRowFirstColumn="0" w:firstRowLastColumn="0" w:lastRowFirstColumn="0" w:lastRowLastColumn="0"/>
              <w:rPr>
                <w:ins w:id="1053" w:author="Eugene Yakovlev" w:date="2015-08-11T11:34:00Z"/>
              </w:rPr>
            </w:pPr>
            <w:ins w:id="1054" w:author="Eugene Yakovlev" w:date="2015-08-11T11:34:00Z">
              <w:r>
                <w:t>User can we his or friends albums.</w:t>
              </w:r>
            </w:ins>
          </w:p>
          <w:p w14:paraId="30DD8344" w14:textId="77777777" w:rsidR="000247FE" w:rsidRDefault="000247FE" w:rsidP="00F366BB">
            <w:pPr>
              <w:pStyle w:val="ListParagraph"/>
              <w:numPr>
                <w:ilvl w:val="0"/>
                <w:numId w:val="18"/>
              </w:numPr>
              <w:cnfStyle w:val="000010100000" w:firstRow="0" w:lastRow="0" w:firstColumn="0" w:lastColumn="0" w:oddVBand="1" w:evenVBand="0" w:oddHBand="1" w:evenHBand="0" w:firstRowFirstColumn="0" w:firstRowLastColumn="0" w:lastRowFirstColumn="0" w:lastRowLastColumn="0"/>
              <w:rPr>
                <w:ins w:id="1055" w:author="Eugene Yakovlev" w:date="2015-08-11T11:34:00Z"/>
              </w:rPr>
            </w:pPr>
            <w:ins w:id="1056" w:author="Eugene Yakovlev" w:date="2015-08-11T11:34:00Z">
              <w:r>
                <w:t>Administrator can manage all albums, comments, users and maps.</w:t>
              </w:r>
            </w:ins>
          </w:p>
          <w:p w14:paraId="6630D1B3" w14:textId="3D019747" w:rsidR="000247FE" w:rsidDel="005C25A2" w:rsidRDefault="000247FE" w:rsidP="00D716F4">
            <w:pPr>
              <w:cnfStyle w:val="000010100000" w:firstRow="0" w:lastRow="0" w:firstColumn="0" w:lastColumn="0" w:oddVBand="1" w:evenVBand="0" w:oddHBand="1" w:evenHBand="0" w:firstRowFirstColumn="0" w:firstRowLastColumn="0" w:lastRowFirstColumn="0" w:lastRowLastColumn="0"/>
              <w:rPr>
                <w:del w:id="1057" w:author="Eugene Yakovlev" w:date="2015-08-11T11:34:00Z"/>
                <w:b/>
                <w:u w:val="single"/>
              </w:rPr>
            </w:pPr>
            <w:ins w:id="1058" w:author="Eugene Yakovlev" w:date="2015-08-11T11:34:00Z">
              <w:r>
                <w:t>Albums should be stored in the DB</w:t>
              </w:r>
            </w:ins>
            <w:del w:id="1059" w:author="Eugene Yakovlev" w:date="2015-08-11T11:34:00Z">
              <w:r w:rsidDel="005C25A2">
                <w:rPr>
                  <w:b/>
                  <w:u w:val="single"/>
                </w:rPr>
                <w:delText>Overview</w:delText>
              </w:r>
            </w:del>
          </w:p>
          <w:p w14:paraId="79E9B55D" w14:textId="353E8B06" w:rsidR="000247FE" w:rsidRPr="000C1D4D" w:rsidDel="005C25A2" w:rsidRDefault="000247FE" w:rsidP="00D716F4">
            <w:pPr>
              <w:cnfStyle w:val="000010100000" w:firstRow="0" w:lastRow="0" w:firstColumn="0" w:lastColumn="0" w:oddVBand="1" w:evenVBand="0" w:oddHBand="1" w:evenHBand="0" w:firstRowFirstColumn="0" w:firstRowLastColumn="0" w:lastRowFirstColumn="0" w:lastRowLastColumn="0"/>
              <w:rPr>
                <w:del w:id="1060" w:author="Eugene Yakovlev" w:date="2015-08-11T11:34:00Z"/>
              </w:rPr>
            </w:pPr>
            <w:del w:id="1061" w:author="Eugene Yakovlev" w:date="2015-08-11T11:34:00Z">
              <w:r w:rsidDel="005C25A2">
                <w:delText>Book reader for web and mobile devices with ability to store book collection in a cloud and synchronize reading stats.</w:delText>
              </w:r>
            </w:del>
          </w:p>
          <w:p w14:paraId="15DF9BDC" w14:textId="27BF8614" w:rsidR="000247FE" w:rsidDel="005C25A2" w:rsidRDefault="000247FE" w:rsidP="00D716F4">
            <w:pPr>
              <w:cnfStyle w:val="000010100000" w:firstRow="0" w:lastRow="0" w:firstColumn="0" w:lastColumn="0" w:oddVBand="1" w:evenVBand="0" w:oddHBand="1" w:evenHBand="0" w:firstRowFirstColumn="0" w:firstRowLastColumn="0" w:lastRowFirstColumn="0" w:lastRowLastColumn="0"/>
              <w:rPr>
                <w:del w:id="1062" w:author="Eugene Yakovlev" w:date="2015-08-11T11:34:00Z"/>
                <w:b/>
                <w:u w:val="single"/>
              </w:rPr>
            </w:pPr>
            <w:del w:id="1063" w:author="Eugene Yakovlev" w:date="2015-08-11T11:34:00Z">
              <w:r w:rsidDel="005C25A2">
                <w:rPr>
                  <w:b/>
                  <w:u w:val="single"/>
                </w:rPr>
                <w:delText>Requirements</w:delText>
              </w:r>
            </w:del>
          </w:p>
          <w:p w14:paraId="7C3808FF" w14:textId="5D06C31F" w:rsidR="000247FE" w:rsidRPr="00E30FC3" w:rsidDel="005C25A2" w:rsidRDefault="000247FE" w:rsidP="00D716F4">
            <w:pPr>
              <w:pStyle w:val="ListParagraph"/>
              <w:numPr>
                <w:ilvl w:val="0"/>
                <w:numId w:val="6"/>
              </w:numPr>
              <w:spacing w:after="200" w:line="276" w:lineRule="auto"/>
              <w:cnfStyle w:val="000010100000" w:firstRow="0" w:lastRow="0" w:firstColumn="0" w:lastColumn="0" w:oddVBand="1" w:evenVBand="0" w:oddHBand="1" w:evenHBand="0" w:firstRowFirstColumn="0" w:firstRowLastColumn="0" w:lastRowFirstColumn="0" w:lastRowLastColumn="0"/>
              <w:rPr>
                <w:del w:id="1064" w:author="Eugene Yakovlev" w:date="2015-08-11T11:34:00Z"/>
                <w:b/>
                <w:u w:val="single"/>
              </w:rPr>
            </w:pPr>
            <w:del w:id="1065" w:author="Eugene Yakovlev" w:date="2015-08-11T11:34:00Z">
              <w:r w:rsidDel="005C25A2">
                <w:delText>Loading books from fb2 files</w:delText>
              </w:r>
            </w:del>
          </w:p>
          <w:p w14:paraId="083A6841" w14:textId="0F386D5C" w:rsidR="000247FE" w:rsidRPr="00E30FC3" w:rsidDel="005C25A2" w:rsidRDefault="000247FE" w:rsidP="00D716F4">
            <w:pPr>
              <w:pStyle w:val="ListParagraph"/>
              <w:numPr>
                <w:ilvl w:val="0"/>
                <w:numId w:val="6"/>
              </w:numPr>
              <w:spacing w:after="200" w:line="276" w:lineRule="auto"/>
              <w:cnfStyle w:val="000010100000" w:firstRow="0" w:lastRow="0" w:firstColumn="0" w:lastColumn="0" w:oddVBand="1" w:evenVBand="0" w:oddHBand="1" w:evenHBand="0" w:firstRowFirstColumn="0" w:firstRowLastColumn="0" w:lastRowFirstColumn="0" w:lastRowLastColumn="0"/>
              <w:rPr>
                <w:del w:id="1066" w:author="Eugene Yakovlev" w:date="2015-08-11T11:34:00Z"/>
                <w:b/>
                <w:u w:val="single"/>
              </w:rPr>
            </w:pPr>
            <w:del w:id="1067" w:author="Eugene Yakovlev" w:date="2015-08-11T11:34:00Z">
              <w:r w:rsidDel="005C25A2">
                <w:delText>Working with OPDS streams to connect to electronic libraries</w:delText>
              </w:r>
            </w:del>
          </w:p>
          <w:p w14:paraId="5AF84662" w14:textId="52298A11" w:rsidR="000247FE" w:rsidRPr="00E30FC3" w:rsidDel="005C25A2" w:rsidRDefault="000247FE" w:rsidP="00D716F4">
            <w:pPr>
              <w:pStyle w:val="ListParagraph"/>
              <w:numPr>
                <w:ilvl w:val="0"/>
                <w:numId w:val="6"/>
              </w:numPr>
              <w:spacing w:after="200" w:line="276" w:lineRule="auto"/>
              <w:cnfStyle w:val="000010100000" w:firstRow="0" w:lastRow="0" w:firstColumn="0" w:lastColumn="0" w:oddVBand="1" w:evenVBand="0" w:oddHBand="1" w:evenHBand="0" w:firstRowFirstColumn="0" w:firstRowLastColumn="0" w:lastRowFirstColumn="0" w:lastRowLastColumn="0"/>
              <w:rPr>
                <w:del w:id="1068" w:author="Eugene Yakovlev" w:date="2015-08-11T11:34:00Z"/>
                <w:b/>
                <w:u w:val="single"/>
              </w:rPr>
            </w:pPr>
            <w:del w:id="1069" w:author="Eugene Yakovlev" w:date="2015-08-11T11:34:00Z">
              <w:r w:rsidDel="005C25A2">
                <w:delText>Connecting to cloud storage for storing books (e.g. dropbox)</w:delText>
              </w:r>
            </w:del>
          </w:p>
          <w:p w14:paraId="31A6D196" w14:textId="5C5A1259" w:rsidR="000247FE" w:rsidRPr="00E30FC3" w:rsidDel="005C25A2" w:rsidRDefault="000247FE" w:rsidP="00D716F4">
            <w:pPr>
              <w:pStyle w:val="ListParagraph"/>
              <w:numPr>
                <w:ilvl w:val="0"/>
                <w:numId w:val="6"/>
              </w:numPr>
              <w:spacing w:after="200" w:line="276" w:lineRule="auto"/>
              <w:cnfStyle w:val="000010100000" w:firstRow="0" w:lastRow="0" w:firstColumn="0" w:lastColumn="0" w:oddVBand="1" w:evenVBand="0" w:oddHBand="1" w:evenHBand="0" w:firstRowFirstColumn="0" w:firstRowLastColumn="0" w:lastRowFirstColumn="0" w:lastRowLastColumn="0"/>
              <w:rPr>
                <w:del w:id="1070" w:author="Eugene Yakovlev" w:date="2015-08-11T11:34:00Z"/>
                <w:b/>
                <w:u w:val="single"/>
              </w:rPr>
            </w:pPr>
            <w:del w:id="1071" w:author="Eugene Yakovlev" w:date="2015-08-11T11:34:00Z">
              <w:r w:rsidDel="005C25A2">
                <w:delText>Web and mobile clients with synchronization (so you can read the book on mobile while you’re traveling, then switch to a web interface from home and continue reading from the same place you’ve stopped on mobile)</w:delText>
              </w:r>
            </w:del>
          </w:p>
          <w:p w14:paraId="3E6B1021" w14:textId="1204022E" w:rsidR="000247FE" w:rsidRPr="00E30FC3" w:rsidDel="005C25A2" w:rsidRDefault="000247FE" w:rsidP="00D716F4">
            <w:pPr>
              <w:pStyle w:val="ListParagraph"/>
              <w:numPr>
                <w:ilvl w:val="0"/>
                <w:numId w:val="6"/>
              </w:numPr>
              <w:spacing w:after="200" w:line="276" w:lineRule="auto"/>
              <w:cnfStyle w:val="000010100000" w:firstRow="0" w:lastRow="0" w:firstColumn="0" w:lastColumn="0" w:oddVBand="1" w:evenVBand="0" w:oddHBand="1" w:evenHBand="0" w:firstRowFirstColumn="0" w:firstRowLastColumn="0" w:lastRowFirstColumn="0" w:lastRowLastColumn="0"/>
              <w:rPr>
                <w:del w:id="1072" w:author="Eugene Yakovlev" w:date="2015-08-11T11:34:00Z"/>
                <w:b/>
                <w:u w:val="single"/>
              </w:rPr>
            </w:pPr>
            <w:del w:id="1073" w:author="Eugene Yakovlev" w:date="2015-08-11T11:34:00Z">
              <w:r w:rsidDel="005C25A2">
                <w:delText>Changing the test size by simple gestures (user should stay on the same page)</w:delText>
              </w:r>
            </w:del>
          </w:p>
          <w:p w14:paraId="1A8E8997" w14:textId="74C6118F" w:rsidR="000247FE" w:rsidRPr="00E30FC3" w:rsidDel="005C25A2" w:rsidRDefault="000247FE" w:rsidP="00D716F4">
            <w:pPr>
              <w:pStyle w:val="ListParagraph"/>
              <w:numPr>
                <w:ilvl w:val="0"/>
                <w:numId w:val="6"/>
              </w:numPr>
              <w:spacing w:after="200" w:line="276" w:lineRule="auto"/>
              <w:cnfStyle w:val="000010100000" w:firstRow="0" w:lastRow="0" w:firstColumn="0" w:lastColumn="0" w:oddVBand="1" w:evenVBand="0" w:oddHBand="1" w:evenHBand="0" w:firstRowFirstColumn="0" w:firstRowLastColumn="0" w:lastRowFirstColumn="0" w:lastRowLastColumn="0"/>
              <w:rPr>
                <w:del w:id="1074" w:author="Eugene Yakovlev" w:date="2015-08-11T11:34:00Z"/>
                <w:b/>
                <w:u w:val="single"/>
              </w:rPr>
            </w:pPr>
            <w:del w:id="1075" w:author="Eugene Yakovlev" w:date="2015-08-11T11:34:00Z">
              <w:r w:rsidDel="005C25A2">
                <w:delText>Moving from page to page with simple gestures</w:delText>
              </w:r>
            </w:del>
          </w:p>
          <w:p w14:paraId="7DB17156" w14:textId="2C9711E1" w:rsidR="000247FE" w:rsidRPr="009E6E0C" w:rsidDel="005C25A2" w:rsidRDefault="000247FE" w:rsidP="00D716F4">
            <w:pPr>
              <w:pStyle w:val="ListParagraph"/>
              <w:numPr>
                <w:ilvl w:val="0"/>
                <w:numId w:val="6"/>
              </w:numPr>
              <w:cnfStyle w:val="000010100000" w:firstRow="0" w:lastRow="0" w:firstColumn="0" w:lastColumn="0" w:oddVBand="1" w:evenVBand="0" w:oddHBand="1" w:evenHBand="0" w:firstRowFirstColumn="0" w:firstRowLastColumn="0" w:lastRowFirstColumn="0" w:lastRowLastColumn="0"/>
              <w:rPr>
                <w:del w:id="1076" w:author="Eugene Yakovlev" w:date="2015-08-11T11:34:00Z"/>
                <w:b/>
                <w:u w:val="single"/>
              </w:rPr>
            </w:pPr>
            <w:del w:id="1077" w:author="Eugene Yakovlev" w:date="2015-08-11T11:34:00Z">
              <w:r w:rsidDel="005C25A2">
                <w:delText>Optional: change highlight by simple gestures</w:delText>
              </w:r>
            </w:del>
          </w:p>
          <w:p w14:paraId="086E756E" w14:textId="77777777" w:rsidR="000247FE" w:rsidRDefault="000247FE" w:rsidP="008E1487">
            <w:pPr>
              <w:cnfStyle w:val="000010100000" w:firstRow="0" w:lastRow="0" w:firstColumn="0" w:lastColumn="0" w:oddVBand="1" w:evenVBand="0" w:oddHBand="1" w:evenHBand="0" w:firstRowFirstColumn="0" w:firstRowLastColumn="0" w:lastRowFirstColumn="0" w:lastRowLastColumn="0"/>
              <w:rPr>
                <w:b/>
                <w:u w:val="single"/>
              </w:rPr>
            </w:pPr>
          </w:p>
        </w:tc>
      </w:tr>
      <w:tr w:rsidR="000247FE" w:rsidRPr="00E96F6B" w:rsidDel="000A67A0" w14:paraId="48BF5CD7" w14:textId="434C6D55" w:rsidTr="000247FE">
        <w:trPr>
          <w:del w:id="1078" w:author="Microsoft Office User" w:date="2016-10-03T11:29:00Z"/>
        </w:trPr>
        <w:tc>
          <w:tcPr>
            <w:cnfStyle w:val="000010000000" w:firstRow="0" w:lastRow="0" w:firstColumn="0" w:lastColumn="0" w:oddVBand="1" w:evenVBand="0" w:oddHBand="0" w:evenHBand="0" w:firstRowFirstColumn="0" w:firstRowLastColumn="0" w:lastRowFirstColumn="0" w:lastRowLastColumn="0"/>
            <w:tcW w:w="252" w:type="pct"/>
            <w:tcPrChange w:id="1079" w:author="Eugene Yakovlev" w:date="2015-08-11T11:34:00Z">
              <w:tcPr>
                <w:tcW w:w="167" w:type="pct"/>
              </w:tcPr>
            </w:tcPrChange>
          </w:tcPr>
          <w:p w14:paraId="75746FDB" w14:textId="1AF23FE7" w:rsidR="000247FE" w:rsidDel="000A67A0" w:rsidRDefault="000247FE" w:rsidP="008E1487">
            <w:pPr>
              <w:rPr>
                <w:del w:id="1080" w:author="Microsoft Office User" w:date="2016-10-03T11:29:00Z"/>
              </w:rPr>
            </w:pPr>
            <w:ins w:id="1081" w:author="Eugene Yakovlev" w:date="2015-08-11T11:34:00Z">
              <w:del w:id="1082" w:author="Microsoft Office User" w:date="2016-10-03T11:29:00Z">
                <w:r w:rsidDel="000A67A0">
                  <w:delText>16</w:delText>
                </w:r>
              </w:del>
            </w:ins>
            <w:del w:id="1083" w:author="Microsoft Office User" w:date="2016-10-03T11:29:00Z">
              <w:r w:rsidDel="000A67A0">
                <w:delText>15</w:delText>
              </w:r>
            </w:del>
          </w:p>
        </w:tc>
        <w:tc>
          <w:tcPr>
            <w:tcW w:w="787" w:type="pct"/>
            <w:tcPrChange w:id="1084" w:author="Eugene Yakovlev" w:date="2015-08-11T11:34:00Z">
              <w:tcPr>
                <w:tcW w:w="872" w:type="pct"/>
                <w:gridSpan w:val="2"/>
              </w:tcPr>
            </w:tcPrChange>
          </w:tcPr>
          <w:p w14:paraId="0EF41195" w14:textId="1108D3C6" w:rsidR="000247FE" w:rsidRPr="00E96F6B" w:rsidDel="000A67A0" w:rsidRDefault="000247FE" w:rsidP="008E1487">
            <w:pPr>
              <w:cnfStyle w:val="000000000000" w:firstRow="0" w:lastRow="0" w:firstColumn="0" w:lastColumn="0" w:oddVBand="0" w:evenVBand="0" w:oddHBand="0" w:evenHBand="0" w:firstRowFirstColumn="0" w:firstRowLastColumn="0" w:lastRowFirstColumn="0" w:lastRowLastColumn="0"/>
              <w:rPr>
                <w:del w:id="1085" w:author="Microsoft Office User" w:date="2016-10-03T11:29:00Z"/>
              </w:rPr>
            </w:pPr>
            <w:ins w:id="1086" w:author="Eugene Yakovlev" w:date="2015-08-11T11:34:00Z">
              <w:del w:id="1087" w:author="Microsoft Office User" w:date="2016-10-03T11:29:00Z">
                <w:r w:rsidDel="000A67A0">
                  <w:delText>Framework to work with graphs</w:delText>
                </w:r>
              </w:del>
            </w:ins>
            <w:del w:id="1088" w:author="Microsoft Office User" w:date="2016-10-03T11:29:00Z">
              <w:r w:rsidDel="000A67A0">
                <w:delText>Photo albums sharing on Google maps</w:delText>
              </w:r>
            </w:del>
          </w:p>
        </w:tc>
        <w:tc>
          <w:tcPr>
            <w:cnfStyle w:val="000010000000" w:firstRow="0" w:lastRow="0" w:firstColumn="0" w:lastColumn="0" w:oddVBand="1" w:evenVBand="0" w:oddHBand="0" w:evenHBand="0" w:firstRowFirstColumn="0" w:firstRowLastColumn="0" w:lastRowFirstColumn="0" w:lastRowLastColumn="0"/>
            <w:tcW w:w="3961" w:type="pct"/>
            <w:tcPrChange w:id="1089" w:author="Eugene Yakovlev" w:date="2015-08-11T11:34:00Z">
              <w:tcPr>
                <w:tcW w:w="3961" w:type="pct"/>
              </w:tcPr>
            </w:tcPrChange>
          </w:tcPr>
          <w:p w14:paraId="07DB2040" w14:textId="1AB11B03" w:rsidR="000247FE" w:rsidDel="000A67A0" w:rsidRDefault="000247FE" w:rsidP="009D15D3">
            <w:pPr>
              <w:rPr>
                <w:ins w:id="1090" w:author="Eugene Yakovlev" w:date="2015-08-11T11:34:00Z"/>
                <w:del w:id="1091" w:author="Microsoft Office User" w:date="2016-10-03T11:29:00Z"/>
                <w:b/>
                <w:u w:val="single"/>
              </w:rPr>
            </w:pPr>
            <w:ins w:id="1092" w:author="Eugene Yakovlev" w:date="2015-08-11T11:34:00Z">
              <w:del w:id="1093" w:author="Microsoft Office User" w:date="2016-10-03T11:29:00Z">
                <w:r w:rsidDel="000A67A0">
                  <w:rPr>
                    <w:b/>
                    <w:u w:val="single"/>
                  </w:rPr>
                  <w:delText>Overview</w:delText>
                </w:r>
              </w:del>
            </w:ins>
          </w:p>
          <w:p w14:paraId="7C70F3B7" w14:textId="176611E4" w:rsidR="000247FE" w:rsidRPr="0092120C" w:rsidDel="000A67A0" w:rsidRDefault="000247FE" w:rsidP="008E1487">
            <w:pPr>
              <w:keepNext/>
              <w:keepLines/>
              <w:spacing w:before="200" w:line="276" w:lineRule="auto"/>
              <w:outlineLvl w:val="6"/>
              <w:rPr>
                <w:ins w:id="1094" w:author="Eugene Yakovlev" w:date="2015-08-11T11:34:00Z"/>
                <w:del w:id="1095" w:author="Microsoft Office User" w:date="2016-10-03T11:29:00Z"/>
              </w:rPr>
            </w:pPr>
            <w:ins w:id="1096" w:author="Eugene Yakovlev" w:date="2015-08-11T11:34:00Z">
              <w:del w:id="1097" w:author="Microsoft Office User" w:date="2016-10-03T11:29:00Z">
                <w:r w:rsidRPr="0092120C" w:rsidDel="000A67A0">
                  <w:delText>The goal of this project is to provide flexible framework to work with graphs including all common algorithms.</w:delText>
                </w:r>
              </w:del>
            </w:ins>
          </w:p>
          <w:p w14:paraId="1442A3BA" w14:textId="41C91C76" w:rsidR="000247FE" w:rsidDel="000A67A0" w:rsidRDefault="000247FE" w:rsidP="008E1487">
            <w:pPr>
              <w:rPr>
                <w:ins w:id="1098" w:author="Eugene Yakovlev" w:date="2015-08-11T11:34:00Z"/>
                <w:del w:id="1099" w:author="Microsoft Office User" w:date="2016-10-03T11:29:00Z"/>
                <w:b/>
                <w:u w:val="single"/>
              </w:rPr>
            </w:pPr>
            <w:ins w:id="1100" w:author="Eugene Yakovlev" w:date="2015-08-11T11:34:00Z">
              <w:del w:id="1101" w:author="Microsoft Office User" w:date="2016-10-03T11:29:00Z">
                <w:r w:rsidDel="000A67A0">
                  <w:rPr>
                    <w:b/>
                    <w:u w:val="single"/>
                  </w:rPr>
                  <w:delText>Requirements</w:delText>
                </w:r>
              </w:del>
            </w:ins>
          </w:p>
          <w:p w14:paraId="5B8FCDF1" w14:textId="5B55C364" w:rsidR="000247FE" w:rsidRPr="0092120C" w:rsidDel="000A67A0" w:rsidRDefault="000247FE" w:rsidP="008E1487">
            <w:pPr>
              <w:keepNext/>
              <w:keepLines/>
              <w:spacing w:before="200" w:line="276" w:lineRule="auto"/>
              <w:outlineLvl w:val="6"/>
              <w:rPr>
                <w:ins w:id="1102" w:author="Eugene Yakovlev" w:date="2015-08-11T11:34:00Z"/>
                <w:del w:id="1103" w:author="Microsoft Office User" w:date="2016-10-03T11:29:00Z"/>
              </w:rPr>
            </w:pPr>
            <w:ins w:id="1104" w:author="Eugene Yakovlev" w:date="2015-08-11T11:34:00Z">
              <w:del w:id="1105" w:author="Microsoft Office User" w:date="2016-10-03T11:29:00Z">
                <w:r w:rsidRPr="0092120C" w:rsidDel="000A67A0">
                  <w:delText>Framework should support next functionality:</w:delText>
                </w:r>
              </w:del>
            </w:ins>
          </w:p>
          <w:p w14:paraId="36DC794F" w14:textId="29468DCB" w:rsidR="000247FE" w:rsidRPr="0092120C" w:rsidDel="000A67A0" w:rsidRDefault="000247FE" w:rsidP="0092120C">
            <w:pPr>
              <w:pStyle w:val="ListParagraph"/>
              <w:numPr>
                <w:ilvl w:val="0"/>
                <w:numId w:val="18"/>
              </w:numPr>
              <w:rPr>
                <w:ins w:id="1106" w:author="Eugene Yakovlev" w:date="2015-08-11T11:34:00Z"/>
                <w:del w:id="1107" w:author="Microsoft Office User" w:date="2016-10-03T11:29:00Z"/>
              </w:rPr>
            </w:pPr>
            <w:ins w:id="1108" w:author="Eugene Yakovlev" w:date="2015-08-11T11:34:00Z">
              <w:del w:id="1109" w:author="Microsoft Office User" w:date="2016-10-03T11:29:00Z">
                <w:r w:rsidRPr="0092120C" w:rsidDel="000A67A0">
                  <w:delText xml:space="preserve">Load graph from the text file to </w:delText>
                </w:r>
                <w:r w:rsidDel="000A67A0">
                  <w:delText>adjacency list or adjacency matrix by user choice.</w:delText>
                </w:r>
              </w:del>
            </w:ins>
          </w:p>
          <w:p w14:paraId="43268E9C" w14:textId="12BA663D" w:rsidR="000247FE" w:rsidRPr="0092120C" w:rsidDel="000A67A0" w:rsidRDefault="000247FE" w:rsidP="0092120C">
            <w:pPr>
              <w:pStyle w:val="ListParagraph"/>
              <w:numPr>
                <w:ilvl w:val="0"/>
                <w:numId w:val="18"/>
              </w:numPr>
              <w:rPr>
                <w:ins w:id="1110" w:author="Eugene Yakovlev" w:date="2015-08-11T11:34:00Z"/>
                <w:del w:id="1111" w:author="Microsoft Office User" w:date="2016-10-03T11:29:00Z"/>
              </w:rPr>
            </w:pPr>
            <w:ins w:id="1112" w:author="Eugene Yakovlev" w:date="2015-08-11T11:34:00Z">
              <w:del w:id="1113" w:author="Microsoft Office User" w:date="2016-10-03T11:29:00Z">
                <w:r w:rsidRPr="0092120C" w:rsidDel="000A67A0">
                  <w:delText>Counting Minimum cuts</w:delText>
                </w:r>
              </w:del>
            </w:ins>
          </w:p>
          <w:p w14:paraId="3939D861" w14:textId="13F0DC33" w:rsidR="000247FE" w:rsidRPr="0092120C" w:rsidDel="000A67A0" w:rsidRDefault="000247FE" w:rsidP="0092120C">
            <w:pPr>
              <w:pStyle w:val="ListParagraph"/>
              <w:numPr>
                <w:ilvl w:val="0"/>
                <w:numId w:val="18"/>
              </w:numPr>
              <w:rPr>
                <w:ins w:id="1114" w:author="Eugene Yakovlev" w:date="2015-08-11T11:34:00Z"/>
                <w:del w:id="1115" w:author="Microsoft Office User" w:date="2016-10-03T11:29:00Z"/>
              </w:rPr>
            </w:pPr>
            <w:ins w:id="1116" w:author="Eugene Yakovlev" w:date="2015-08-11T11:34:00Z">
              <w:del w:id="1117" w:author="Microsoft Office User" w:date="2016-10-03T11:29:00Z">
                <w:r w:rsidRPr="0092120C" w:rsidDel="000A67A0">
                  <w:delText>BFS</w:delText>
                </w:r>
              </w:del>
            </w:ins>
          </w:p>
          <w:p w14:paraId="7B2ED5AE" w14:textId="1A3C402F" w:rsidR="000247FE" w:rsidRPr="0092120C" w:rsidDel="000A67A0" w:rsidRDefault="000247FE" w:rsidP="0092120C">
            <w:pPr>
              <w:pStyle w:val="ListParagraph"/>
              <w:numPr>
                <w:ilvl w:val="0"/>
                <w:numId w:val="18"/>
              </w:numPr>
              <w:rPr>
                <w:ins w:id="1118" w:author="Eugene Yakovlev" w:date="2015-08-11T11:34:00Z"/>
                <w:del w:id="1119" w:author="Microsoft Office User" w:date="2016-10-03T11:29:00Z"/>
              </w:rPr>
            </w:pPr>
            <w:ins w:id="1120" w:author="Eugene Yakovlev" w:date="2015-08-11T11:34:00Z">
              <w:del w:id="1121" w:author="Microsoft Office User" w:date="2016-10-03T11:29:00Z">
                <w:r w:rsidRPr="0092120C" w:rsidDel="000A67A0">
                  <w:delText>DFS</w:delText>
                </w:r>
              </w:del>
            </w:ins>
          </w:p>
          <w:p w14:paraId="4EC86940" w14:textId="147712A2" w:rsidR="000247FE" w:rsidRPr="0092120C" w:rsidDel="000A67A0" w:rsidRDefault="000247FE" w:rsidP="0092120C">
            <w:pPr>
              <w:pStyle w:val="ListParagraph"/>
              <w:numPr>
                <w:ilvl w:val="0"/>
                <w:numId w:val="18"/>
              </w:numPr>
              <w:rPr>
                <w:ins w:id="1122" w:author="Eugene Yakovlev" w:date="2015-08-11T11:34:00Z"/>
                <w:del w:id="1123" w:author="Microsoft Office User" w:date="2016-10-03T11:29:00Z"/>
              </w:rPr>
            </w:pPr>
            <w:ins w:id="1124" w:author="Eugene Yakovlev" w:date="2015-08-11T11:34:00Z">
              <w:del w:id="1125" w:author="Microsoft Office User" w:date="2016-10-03T11:29:00Z">
                <w:r w:rsidRPr="0092120C" w:rsidDel="000A67A0">
                  <w:delText>Finding shortest path</w:delText>
                </w:r>
              </w:del>
            </w:ins>
          </w:p>
          <w:p w14:paraId="797A8B99" w14:textId="3712963C" w:rsidR="000247FE" w:rsidRPr="0092120C" w:rsidDel="000A67A0" w:rsidRDefault="000247FE" w:rsidP="0092120C">
            <w:pPr>
              <w:pStyle w:val="ListParagraph"/>
              <w:numPr>
                <w:ilvl w:val="0"/>
                <w:numId w:val="18"/>
              </w:numPr>
              <w:rPr>
                <w:ins w:id="1126" w:author="Eugene Yakovlev" w:date="2015-08-11T11:34:00Z"/>
                <w:del w:id="1127" w:author="Microsoft Office User" w:date="2016-10-03T11:29:00Z"/>
              </w:rPr>
            </w:pPr>
            <w:ins w:id="1128" w:author="Eugene Yakovlev" w:date="2015-08-11T11:34:00Z">
              <w:del w:id="1129" w:author="Microsoft Office User" w:date="2016-10-03T11:29:00Z">
                <w:r w:rsidRPr="0092120C" w:rsidDel="000A67A0">
                  <w:delText>Computing strong components</w:delText>
                </w:r>
              </w:del>
            </w:ins>
          </w:p>
          <w:p w14:paraId="6D4A5421" w14:textId="5F1A5D47" w:rsidR="000247FE" w:rsidRPr="0092120C" w:rsidDel="000A67A0" w:rsidRDefault="000247FE" w:rsidP="0092120C">
            <w:pPr>
              <w:pStyle w:val="ListParagraph"/>
              <w:numPr>
                <w:ilvl w:val="0"/>
                <w:numId w:val="18"/>
              </w:numPr>
              <w:rPr>
                <w:ins w:id="1130" w:author="Eugene Yakovlev" w:date="2015-08-11T11:34:00Z"/>
                <w:del w:id="1131" w:author="Microsoft Office User" w:date="2016-10-03T11:29:00Z"/>
              </w:rPr>
            </w:pPr>
            <w:ins w:id="1132" w:author="Eugene Yakovlev" w:date="2015-08-11T11:34:00Z">
              <w:del w:id="1133" w:author="Microsoft Office User" w:date="2016-10-03T11:29:00Z">
                <w:r w:rsidRPr="0092120C" w:rsidDel="000A67A0">
                  <w:delText>Topological sort</w:delText>
                </w:r>
              </w:del>
            </w:ins>
          </w:p>
          <w:p w14:paraId="57F216A8" w14:textId="766651B3" w:rsidR="000247FE" w:rsidDel="000A67A0" w:rsidRDefault="000247FE" w:rsidP="008E1487">
            <w:pPr>
              <w:rPr>
                <w:del w:id="1134" w:author="Microsoft Office User" w:date="2016-10-03T11:29:00Z"/>
                <w:b/>
                <w:u w:val="single"/>
              </w:rPr>
            </w:pPr>
            <w:ins w:id="1135" w:author="Eugene Yakovlev" w:date="2015-08-11T11:34:00Z">
              <w:del w:id="1136" w:author="Microsoft Office User" w:date="2016-10-03T11:29:00Z">
                <w:r w:rsidRPr="0092120C" w:rsidDel="000A67A0">
                  <w:delText>Minimum spanning tree</w:delText>
                </w:r>
              </w:del>
            </w:ins>
            <w:del w:id="1137" w:author="Microsoft Office User" w:date="2016-10-03T11:29:00Z">
              <w:r w:rsidDel="000A67A0">
                <w:rPr>
                  <w:b/>
                  <w:u w:val="single"/>
                </w:rPr>
                <w:delText>Overview</w:delText>
              </w:r>
            </w:del>
          </w:p>
          <w:p w14:paraId="5E9AFC05" w14:textId="22DE0757" w:rsidR="000247FE" w:rsidDel="000A67A0" w:rsidRDefault="000247FE" w:rsidP="008E1487">
            <w:pPr>
              <w:rPr>
                <w:del w:id="1138" w:author="Microsoft Office User" w:date="2016-10-03T11:29:00Z"/>
              </w:rPr>
            </w:pPr>
            <w:del w:id="1139" w:author="Microsoft Office User" w:date="2016-10-03T11:29:00Z">
              <w:r w:rsidRPr="00B71785" w:rsidDel="000A67A0">
                <w:delText>The main goal of the project is to deve</w:delText>
              </w:r>
              <w:r w:rsidDel="000A67A0">
                <w:delText>lop a prototype of the social network allow</w:delText>
              </w:r>
              <w:r w:rsidRPr="00B71785" w:rsidDel="000A67A0">
                <w:delText xml:space="preserve"> publishing a photo albums on the Google maps.</w:delText>
              </w:r>
            </w:del>
          </w:p>
          <w:p w14:paraId="3344111A" w14:textId="4E73EB92" w:rsidR="000247FE" w:rsidDel="000A67A0" w:rsidRDefault="000247FE" w:rsidP="008E1487">
            <w:pPr>
              <w:rPr>
                <w:del w:id="1140" w:author="Microsoft Office User" w:date="2016-10-03T11:29:00Z"/>
              </w:rPr>
            </w:pPr>
            <w:del w:id="1141" w:author="Microsoft Office User" w:date="2016-10-03T11:29:00Z">
              <w:r w:rsidRPr="0092120C" w:rsidDel="000A67A0">
                <w:rPr>
                  <w:b/>
                  <w:u w:val="single"/>
                </w:rPr>
                <w:delText>Requirements</w:delText>
              </w:r>
            </w:del>
          </w:p>
          <w:p w14:paraId="574F230C" w14:textId="50211AA0" w:rsidR="000247FE" w:rsidDel="000A67A0" w:rsidRDefault="000247FE" w:rsidP="00F366BB">
            <w:pPr>
              <w:pStyle w:val="ListParagraph"/>
              <w:numPr>
                <w:ilvl w:val="0"/>
                <w:numId w:val="18"/>
              </w:numPr>
              <w:rPr>
                <w:del w:id="1142" w:author="Microsoft Office User" w:date="2016-10-03T11:29:00Z"/>
              </w:rPr>
            </w:pPr>
            <w:del w:id="1143" w:author="Microsoft Office User" w:date="2016-10-03T11:29:00Z">
              <w:r w:rsidDel="000A67A0">
                <w:delText>System should support next roles:</w:delText>
              </w:r>
            </w:del>
          </w:p>
          <w:p w14:paraId="62237CD0" w14:textId="21075D1E" w:rsidR="000247FE" w:rsidDel="000A67A0" w:rsidRDefault="000247FE" w:rsidP="00F366BB">
            <w:pPr>
              <w:pStyle w:val="ListParagraph"/>
              <w:numPr>
                <w:ilvl w:val="1"/>
                <w:numId w:val="18"/>
              </w:numPr>
              <w:rPr>
                <w:del w:id="1144" w:author="Microsoft Office User" w:date="2016-10-03T11:29:00Z"/>
              </w:rPr>
            </w:pPr>
            <w:del w:id="1145" w:author="Microsoft Office User" w:date="2016-10-03T11:29:00Z">
              <w:r w:rsidDel="000A67A0">
                <w:delText>Guest (non authorized user, can only view static pages like description of the system and rules)</w:delText>
              </w:r>
            </w:del>
          </w:p>
          <w:p w14:paraId="04F57D62" w14:textId="4478A706" w:rsidR="000247FE" w:rsidDel="000A67A0" w:rsidRDefault="000247FE" w:rsidP="00F366BB">
            <w:pPr>
              <w:pStyle w:val="ListParagraph"/>
              <w:numPr>
                <w:ilvl w:val="1"/>
                <w:numId w:val="18"/>
              </w:numPr>
              <w:rPr>
                <w:del w:id="1146" w:author="Microsoft Office User" w:date="2016-10-03T11:29:00Z"/>
              </w:rPr>
            </w:pPr>
            <w:del w:id="1147" w:author="Microsoft Office User" w:date="2016-10-03T11:29:00Z">
              <w:r w:rsidDel="000A67A0">
                <w:delText>User (view and create albums on a map, edit and delete own albums, comments to published albums (own or friends), following of friends subscriptions, profile configuration)</w:delText>
              </w:r>
            </w:del>
          </w:p>
          <w:p w14:paraId="0FBE880B" w14:textId="63AC6014" w:rsidR="000247FE" w:rsidDel="000A67A0" w:rsidRDefault="000247FE" w:rsidP="00F366BB">
            <w:pPr>
              <w:pStyle w:val="ListParagraph"/>
              <w:numPr>
                <w:ilvl w:val="1"/>
                <w:numId w:val="18"/>
              </w:numPr>
              <w:rPr>
                <w:del w:id="1148" w:author="Microsoft Office User" w:date="2016-10-03T11:29:00Z"/>
              </w:rPr>
            </w:pPr>
            <w:del w:id="1149" w:author="Microsoft Office User" w:date="2016-10-03T11:29:00Z">
              <w:r w:rsidDel="000A67A0">
                <w:delText>Administrator (full access to the system, can manage users)</w:delText>
              </w:r>
            </w:del>
          </w:p>
          <w:p w14:paraId="61BB019C" w14:textId="70C9E0C3" w:rsidR="000247FE" w:rsidDel="000A67A0" w:rsidRDefault="000247FE" w:rsidP="00F366BB">
            <w:pPr>
              <w:pStyle w:val="ListParagraph"/>
              <w:numPr>
                <w:ilvl w:val="0"/>
                <w:numId w:val="18"/>
              </w:numPr>
              <w:rPr>
                <w:del w:id="1150" w:author="Microsoft Office User" w:date="2016-10-03T11:29:00Z"/>
              </w:rPr>
            </w:pPr>
            <w:del w:id="1151" w:author="Microsoft Office User" w:date="2016-10-03T11:29:00Z">
              <w:r w:rsidDel="000A67A0">
                <w:delText>User should be able to register the account with the unique e-mail address. E-mail should be confirmed. Users with not confirmed e-mails are guests.</w:delText>
              </w:r>
            </w:del>
          </w:p>
          <w:p w14:paraId="7874FF8B" w14:textId="0BC07D19" w:rsidR="000247FE" w:rsidDel="000A67A0" w:rsidRDefault="000247FE" w:rsidP="00F366BB">
            <w:pPr>
              <w:pStyle w:val="ListParagraph"/>
              <w:numPr>
                <w:ilvl w:val="0"/>
                <w:numId w:val="18"/>
              </w:numPr>
              <w:rPr>
                <w:del w:id="1152" w:author="Microsoft Office User" w:date="2016-10-03T11:29:00Z"/>
              </w:rPr>
            </w:pPr>
            <w:del w:id="1153" w:author="Microsoft Office User" w:date="2016-10-03T11:29:00Z">
              <w:r w:rsidDel="000A67A0">
                <w:delText>User can publish an album and map it to the place on the Google map.</w:delText>
              </w:r>
            </w:del>
          </w:p>
          <w:p w14:paraId="54676DB3" w14:textId="728BDD0E" w:rsidR="000247FE" w:rsidDel="000A67A0" w:rsidRDefault="000247FE" w:rsidP="00F366BB">
            <w:pPr>
              <w:pStyle w:val="ListParagraph"/>
              <w:numPr>
                <w:ilvl w:val="0"/>
                <w:numId w:val="18"/>
              </w:numPr>
              <w:rPr>
                <w:del w:id="1154" w:author="Microsoft Office User" w:date="2016-10-03T11:29:00Z"/>
              </w:rPr>
            </w:pPr>
            <w:del w:id="1155" w:author="Microsoft Office User" w:date="2016-10-03T11:29:00Z">
              <w:r w:rsidDel="000A67A0">
                <w:delText>Users can became friends.</w:delText>
              </w:r>
            </w:del>
          </w:p>
          <w:p w14:paraId="0B43193E" w14:textId="3EEDC91D" w:rsidR="000247FE" w:rsidDel="000A67A0" w:rsidRDefault="000247FE" w:rsidP="00F366BB">
            <w:pPr>
              <w:pStyle w:val="ListParagraph"/>
              <w:numPr>
                <w:ilvl w:val="0"/>
                <w:numId w:val="18"/>
              </w:numPr>
              <w:rPr>
                <w:del w:id="1156" w:author="Microsoft Office User" w:date="2016-10-03T11:29:00Z"/>
              </w:rPr>
            </w:pPr>
            <w:del w:id="1157" w:author="Microsoft Office User" w:date="2016-10-03T11:29:00Z">
              <w:r w:rsidDel="000A67A0">
                <w:delText>User can subscribe to the friends and get all friends updates by mail.</w:delText>
              </w:r>
            </w:del>
          </w:p>
          <w:p w14:paraId="1246C308" w14:textId="43494144" w:rsidR="000247FE" w:rsidDel="000A67A0" w:rsidRDefault="000247FE" w:rsidP="00F366BB">
            <w:pPr>
              <w:pStyle w:val="ListParagraph"/>
              <w:numPr>
                <w:ilvl w:val="0"/>
                <w:numId w:val="18"/>
              </w:numPr>
              <w:rPr>
                <w:del w:id="1158" w:author="Microsoft Office User" w:date="2016-10-03T11:29:00Z"/>
              </w:rPr>
            </w:pPr>
            <w:del w:id="1159" w:author="Microsoft Office User" w:date="2016-10-03T11:29:00Z">
              <w:r w:rsidDel="000A67A0">
                <w:delText>User can unsubscribe from the friend’s updates.</w:delText>
              </w:r>
            </w:del>
          </w:p>
          <w:p w14:paraId="24A73C5A" w14:textId="6C599E79" w:rsidR="000247FE" w:rsidDel="000A67A0" w:rsidRDefault="000247FE" w:rsidP="00F366BB">
            <w:pPr>
              <w:pStyle w:val="ListParagraph"/>
              <w:numPr>
                <w:ilvl w:val="0"/>
                <w:numId w:val="18"/>
              </w:numPr>
              <w:rPr>
                <w:del w:id="1160" w:author="Microsoft Office User" w:date="2016-10-03T11:29:00Z"/>
              </w:rPr>
            </w:pPr>
            <w:del w:id="1161" w:author="Microsoft Office User" w:date="2016-10-03T11:29:00Z">
              <w:r w:rsidDel="000A67A0">
                <w:delText>User can comment on the own and friends albums.</w:delText>
              </w:r>
            </w:del>
          </w:p>
          <w:p w14:paraId="08F70BE2" w14:textId="452180D1" w:rsidR="000247FE" w:rsidDel="000A67A0" w:rsidRDefault="000247FE" w:rsidP="00F366BB">
            <w:pPr>
              <w:pStyle w:val="ListParagraph"/>
              <w:numPr>
                <w:ilvl w:val="0"/>
                <w:numId w:val="18"/>
              </w:numPr>
              <w:rPr>
                <w:del w:id="1162" w:author="Microsoft Office User" w:date="2016-10-03T11:29:00Z"/>
              </w:rPr>
            </w:pPr>
            <w:del w:id="1163" w:author="Microsoft Office User" w:date="2016-10-03T11:29:00Z">
              <w:r w:rsidDel="000A67A0">
                <w:delText>User can remove/delete own albums and comments.</w:delText>
              </w:r>
            </w:del>
          </w:p>
          <w:p w14:paraId="52AB5834" w14:textId="3157AB51" w:rsidR="000247FE" w:rsidDel="000A67A0" w:rsidRDefault="000247FE" w:rsidP="00F366BB">
            <w:pPr>
              <w:pStyle w:val="ListParagraph"/>
              <w:numPr>
                <w:ilvl w:val="0"/>
                <w:numId w:val="18"/>
              </w:numPr>
              <w:rPr>
                <w:del w:id="1164" w:author="Microsoft Office User" w:date="2016-10-03T11:29:00Z"/>
              </w:rPr>
            </w:pPr>
            <w:del w:id="1165" w:author="Microsoft Office User" w:date="2016-10-03T11:29:00Z">
              <w:r w:rsidDel="000A67A0">
                <w:delText>User can view his and friend’s maps with markers showing the albums.</w:delText>
              </w:r>
            </w:del>
          </w:p>
          <w:p w14:paraId="45AA7CFE" w14:textId="0B5410A8" w:rsidR="000247FE" w:rsidDel="000A67A0" w:rsidRDefault="000247FE" w:rsidP="00F366BB">
            <w:pPr>
              <w:pStyle w:val="ListParagraph"/>
              <w:numPr>
                <w:ilvl w:val="0"/>
                <w:numId w:val="18"/>
              </w:numPr>
              <w:rPr>
                <w:del w:id="1166" w:author="Microsoft Office User" w:date="2016-10-03T11:29:00Z"/>
              </w:rPr>
            </w:pPr>
            <w:del w:id="1167" w:author="Microsoft Office User" w:date="2016-10-03T11:29:00Z">
              <w:r w:rsidDel="000A67A0">
                <w:delText>User can we his or friends albums.</w:delText>
              </w:r>
            </w:del>
          </w:p>
          <w:p w14:paraId="2186DFC5" w14:textId="79D6D535" w:rsidR="000247FE" w:rsidDel="000A67A0" w:rsidRDefault="000247FE" w:rsidP="00F366BB">
            <w:pPr>
              <w:pStyle w:val="ListParagraph"/>
              <w:numPr>
                <w:ilvl w:val="0"/>
                <w:numId w:val="18"/>
              </w:numPr>
              <w:rPr>
                <w:del w:id="1168" w:author="Microsoft Office User" w:date="2016-10-03T11:29:00Z"/>
              </w:rPr>
            </w:pPr>
            <w:del w:id="1169" w:author="Microsoft Office User" w:date="2016-10-03T11:29:00Z">
              <w:r w:rsidDel="000A67A0">
                <w:delText>Administrator can manage all albums, comments, users and maps.</w:delText>
              </w:r>
            </w:del>
          </w:p>
          <w:p w14:paraId="44533FB2" w14:textId="3E7C5818" w:rsidR="000247FE" w:rsidRPr="00B71785" w:rsidDel="000A67A0" w:rsidRDefault="000247FE" w:rsidP="00F366BB">
            <w:pPr>
              <w:pStyle w:val="ListParagraph"/>
              <w:numPr>
                <w:ilvl w:val="0"/>
                <w:numId w:val="18"/>
              </w:numPr>
              <w:rPr>
                <w:del w:id="1170" w:author="Microsoft Office User" w:date="2016-10-03T11:29:00Z"/>
              </w:rPr>
            </w:pPr>
            <w:del w:id="1171" w:author="Microsoft Office User" w:date="2016-10-03T11:29:00Z">
              <w:r w:rsidDel="000A67A0">
                <w:delText>Albums should be stored in the DB</w:delText>
              </w:r>
            </w:del>
          </w:p>
        </w:tc>
      </w:tr>
      <w:tr w:rsidR="000247FE" w:rsidRPr="00E96F6B" w14:paraId="559F9F80" w14:textId="77777777" w:rsidTr="000247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2" w:type="pct"/>
            <w:tcPrChange w:id="1172" w:author="Eugene Yakovlev" w:date="2015-08-11T11:34:00Z">
              <w:tcPr>
                <w:tcW w:w="167" w:type="pct"/>
              </w:tcPr>
            </w:tcPrChange>
          </w:tcPr>
          <w:p w14:paraId="40567110" w14:textId="7AB05ADD" w:rsidR="000247FE" w:rsidRPr="00E96F6B" w:rsidRDefault="000247FE" w:rsidP="008E1487">
            <w:pPr>
              <w:cnfStyle w:val="000010100000" w:firstRow="0" w:lastRow="0" w:firstColumn="0" w:lastColumn="0" w:oddVBand="1" w:evenVBand="0" w:oddHBand="1" w:evenHBand="0" w:firstRowFirstColumn="0" w:firstRowLastColumn="0" w:lastRowFirstColumn="0" w:lastRowLastColumn="0"/>
            </w:pPr>
            <w:ins w:id="1173" w:author="Eugene Yakovlev" w:date="2015-08-11T11:34:00Z">
              <w:r>
                <w:t>1</w:t>
              </w:r>
            </w:ins>
            <w:ins w:id="1174" w:author="Microsoft Office User" w:date="2016-10-03T11:30:00Z">
              <w:r w:rsidR="000A67A0">
                <w:t>0</w:t>
              </w:r>
            </w:ins>
            <w:ins w:id="1175" w:author="Eugene Yakovlev" w:date="2015-08-11T11:34:00Z">
              <w:del w:id="1176" w:author="Microsoft Office User" w:date="2016-10-03T11:30:00Z">
                <w:r w:rsidDel="000A67A0">
                  <w:delText>7</w:delText>
                </w:r>
              </w:del>
            </w:ins>
            <w:del w:id="1177" w:author="Eugene Yakovlev" w:date="2015-08-11T11:34:00Z">
              <w:r w:rsidDel="005C25A2">
                <w:delText>16</w:delText>
              </w:r>
            </w:del>
          </w:p>
        </w:tc>
        <w:tc>
          <w:tcPr>
            <w:tcW w:w="787" w:type="pct"/>
            <w:tcPrChange w:id="1178" w:author="Eugene Yakovlev" w:date="2015-08-11T11:34:00Z">
              <w:tcPr>
                <w:tcW w:w="872" w:type="pct"/>
                <w:gridSpan w:val="2"/>
              </w:tcPr>
            </w:tcPrChange>
          </w:tcPr>
          <w:p w14:paraId="4F3C37BF" w14:textId="47373605" w:rsidR="000247FE" w:rsidRPr="00E96F6B" w:rsidRDefault="000247FE" w:rsidP="008E1487">
            <w:pPr>
              <w:cnfStyle w:val="000000100000" w:firstRow="0" w:lastRow="0" w:firstColumn="0" w:lastColumn="0" w:oddVBand="0" w:evenVBand="0" w:oddHBand="1" w:evenHBand="0" w:firstRowFirstColumn="0" w:firstRowLastColumn="0" w:lastRowFirstColumn="0" w:lastRowLastColumn="0"/>
            </w:pPr>
            <w:ins w:id="1179" w:author="Eugene Yakovlev" w:date="2015-08-11T11:34:00Z">
              <w:r w:rsidRPr="00F103AE">
                <w:t>The Video Rental Store</w:t>
              </w:r>
            </w:ins>
            <w:del w:id="1180" w:author="Eugene Yakovlev" w:date="2015-08-11T11:34:00Z">
              <w:r w:rsidDel="005C25A2">
                <w:delText>Framework to work with graphs</w:delText>
              </w:r>
            </w:del>
          </w:p>
        </w:tc>
        <w:tc>
          <w:tcPr>
            <w:cnfStyle w:val="000010000000" w:firstRow="0" w:lastRow="0" w:firstColumn="0" w:lastColumn="0" w:oddVBand="1" w:evenVBand="0" w:oddHBand="0" w:evenHBand="0" w:firstRowFirstColumn="0" w:firstRowLastColumn="0" w:lastRowFirstColumn="0" w:lastRowLastColumn="0"/>
            <w:tcW w:w="3961" w:type="pct"/>
            <w:tcPrChange w:id="1181" w:author="Eugene Yakovlev" w:date="2015-08-11T11:34:00Z">
              <w:tcPr>
                <w:tcW w:w="3961" w:type="pct"/>
              </w:tcPr>
            </w:tcPrChange>
          </w:tcPr>
          <w:p w14:paraId="359E82E9" w14:textId="77777777" w:rsidR="000247FE" w:rsidRDefault="000247FE" w:rsidP="00F103AE">
            <w:pPr>
              <w:cnfStyle w:val="000010100000" w:firstRow="0" w:lastRow="0" w:firstColumn="0" w:lastColumn="0" w:oddVBand="1" w:evenVBand="0" w:oddHBand="1" w:evenHBand="0" w:firstRowFirstColumn="0" w:firstRowLastColumn="0" w:lastRowFirstColumn="0" w:lastRowLastColumn="0"/>
              <w:rPr>
                <w:ins w:id="1182" w:author="Eugene Yakovlev" w:date="2015-08-11T11:34:00Z"/>
                <w:b/>
                <w:u w:val="single"/>
              </w:rPr>
            </w:pPr>
            <w:ins w:id="1183" w:author="Eugene Yakovlev" w:date="2015-08-11T11:34:00Z">
              <w:r>
                <w:rPr>
                  <w:b/>
                  <w:u w:val="single"/>
                </w:rPr>
                <w:t>Overview</w:t>
              </w:r>
            </w:ins>
          </w:p>
          <w:p w14:paraId="1D10E2EA" w14:textId="77777777" w:rsidR="000247FE" w:rsidRPr="00716653" w:rsidRDefault="000247FE" w:rsidP="00F103AE">
            <w:pPr>
              <w:keepNext/>
              <w:keepLines/>
              <w:spacing w:before="200" w:line="276" w:lineRule="auto"/>
              <w:outlineLvl w:val="6"/>
              <w:cnfStyle w:val="000010100000" w:firstRow="0" w:lastRow="0" w:firstColumn="0" w:lastColumn="0" w:oddVBand="1" w:evenVBand="0" w:oddHBand="1" w:evenHBand="0" w:firstRowFirstColumn="0" w:firstRowLastColumn="0" w:lastRowFirstColumn="0" w:lastRowLastColumn="0"/>
              <w:rPr>
                <w:ins w:id="1184" w:author="Eugene Yakovlev" w:date="2015-08-11T11:34:00Z"/>
              </w:rPr>
            </w:pPr>
            <w:ins w:id="1185" w:author="Eugene Yakovlev" w:date="2015-08-11T11:34:00Z">
              <w:r w:rsidRPr="00F103AE">
                <w:rPr>
                  <w:lang w:val="en-GB"/>
                </w:rPr>
                <w:t>Implement the administration system for The Video Rental Store:</w:t>
              </w:r>
            </w:ins>
          </w:p>
          <w:p w14:paraId="2BDDDC50" w14:textId="77777777" w:rsidR="000247FE" w:rsidRDefault="000247FE" w:rsidP="00F103AE">
            <w:pPr>
              <w:cnfStyle w:val="000010100000" w:firstRow="0" w:lastRow="0" w:firstColumn="0" w:lastColumn="0" w:oddVBand="1" w:evenVBand="0" w:oddHBand="1" w:evenHBand="0" w:firstRowFirstColumn="0" w:firstRowLastColumn="0" w:lastRowFirstColumn="0" w:lastRowLastColumn="0"/>
              <w:rPr>
                <w:ins w:id="1186" w:author="Eugene Yakovlev" w:date="2015-08-11T11:34:00Z"/>
                <w:b/>
                <w:u w:val="single"/>
              </w:rPr>
            </w:pPr>
            <w:ins w:id="1187" w:author="Eugene Yakovlev" w:date="2015-08-11T11:34:00Z">
              <w:r>
                <w:rPr>
                  <w:b/>
                  <w:u w:val="single"/>
                </w:rPr>
                <w:t>Requirements</w:t>
              </w:r>
            </w:ins>
          </w:p>
          <w:p w14:paraId="7959B077" w14:textId="77777777" w:rsidR="000247FE" w:rsidRPr="00EE329B" w:rsidRDefault="000247FE" w:rsidP="00F103AE">
            <w:pPr>
              <w:cnfStyle w:val="000010100000" w:firstRow="0" w:lastRow="0" w:firstColumn="0" w:lastColumn="0" w:oddVBand="1" w:evenVBand="0" w:oddHBand="1" w:evenHBand="0" w:firstRowFirstColumn="0" w:firstRowLastColumn="0" w:lastRowFirstColumn="0" w:lastRowLastColumn="0"/>
              <w:rPr>
                <w:ins w:id="1188" w:author="Eugene Yakovlev" w:date="2015-08-11T11:34:00Z"/>
                <w:lang w:val="en-GB"/>
              </w:rPr>
            </w:pPr>
            <w:ins w:id="1189" w:author="Eugene Yakovlev" w:date="2015-08-11T11:34:00Z">
              <w:r w:rsidRPr="00DE3864">
                <w:rPr>
                  <w:b/>
                  <w:lang w:val="en-GB"/>
                </w:rPr>
                <w:t>Primary Features</w:t>
              </w:r>
              <w:r>
                <w:rPr>
                  <w:b/>
                  <w:lang w:val="en-GB"/>
                </w:rPr>
                <w:t xml:space="preserve"> </w:t>
              </w:r>
              <w:r>
                <w:rPr>
                  <w:lang w:val="en-GB"/>
                </w:rPr>
                <w:t>(must be implemented)</w:t>
              </w:r>
            </w:ins>
          </w:p>
          <w:p w14:paraId="00D3C968" w14:textId="77777777" w:rsidR="000247FE" w:rsidRDefault="000247FE" w:rsidP="00F103AE">
            <w:pPr>
              <w:numPr>
                <w:ilvl w:val="0"/>
                <w:numId w:val="23"/>
              </w:numPr>
              <w:cnfStyle w:val="000010100000" w:firstRow="0" w:lastRow="0" w:firstColumn="0" w:lastColumn="0" w:oddVBand="1" w:evenVBand="0" w:oddHBand="1" w:evenHBand="0" w:firstRowFirstColumn="0" w:firstRowLastColumn="0" w:lastRowFirstColumn="0" w:lastRowLastColumn="0"/>
              <w:rPr>
                <w:ins w:id="1190" w:author="Eugene Yakovlev" w:date="2015-08-11T11:34:00Z"/>
                <w:lang w:val="en-GB"/>
              </w:rPr>
            </w:pPr>
            <w:ins w:id="1191" w:author="Eugene Yakovlev" w:date="2015-08-11T11:34:00Z">
              <w:r>
                <w:rPr>
                  <w:lang w:val="en-GB"/>
                </w:rPr>
                <w:t>Support the pricing and bonus program advertised</w:t>
              </w:r>
            </w:ins>
          </w:p>
          <w:p w14:paraId="57E25E24" w14:textId="77777777" w:rsidR="000247FE" w:rsidRDefault="000247FE" w:rsidP="00F103AE">
            <w:pPr>
              <w:numPr>
                <w:ilvl w:val="0"/>
                <w:numId w:val="23"/>
              </w:numPr>
              <w:cnfStyle w:val="000010100000" w:firstRow="0" w:lastRow="0" w:firstColumn="0" w:lastColumn="0" w:oddVBand="1" w:evenVBand="0" w:oddHBand="1" w:evenHBand="0" w:firstRowFirstColumn="0" w:firstRowLastColumn="0" w:lastRowFirstColumn="0" w:lastRowLastColumn="0"/>
              <w:rPr>
                <w:ins w:id="1192" w:author="Eugene Yakovlev" w:date="2015-08-11T11:34:00Z"/>
                <w:lang w:val="en-GB"/>
              </w:rPr>
            </w:pPr>
            <w:ins w:id="1193" w:author="Eugene Yakovlev" w:date="2015-08-11T11:34:00Z">
              <w:r>
                <w:rPr>
                  <w:lang w:val="en-GB"/>
                </w:rPr>
                <w:t>Produce rental and return receipts detailing films, rental periods and amounts (both money and bonus points) involved</w:t>
              </w:r>
            </w:ins>
          </w:p>
          <w:p w14:paraId="2242703C" w14:textId="77777777" w:rsidR="000247FE" w:rsidRDefault="000247FE" w:rsidP="00F103AE">
            <w:pPr>
              <w:numPr>
                <w:ilvl w:val="0"/>
                <w:numId w:val="23"/>
              </w:numPr>
              <w:cnfStyle w:val="000010100000" w:firstRow="0" w:lastRow="0" w:firstColumn="0" w:lastColumn="0" w:oddVBand="1" w:evenVBand="0" w:oddHBand="1" w:evenHBand="0" w:firstRowFirstColumn="0" w:firstRowLastColumn="0" w:lastRowFirstColumn="0" w:lastRowLastColumn="0"/>
              <w:rPr>
                <w:ins w:id="1194" w:author="Eugene Yakovlev" w:date="2015-08-11T11:34:00Z"/>
                <w:lang w:val="en-GB"/>
              </w:rPr>
            </w:pPr>
            <w:ins w:id="1195" w:author="Eugene Yakovlev" w:date="2015-08-11T11:34:00Z">
              <w:r>
                <w:rPr>
                  <w:lang w:val="en-GB"/>
                </w:rPr>
                <w:t>Manage films (add/remove and change category)</w:t>
              </w:r>
            </w:ins>
          </w:p>
          <w:p w14:paraId="69D874FA" w14:textId="77777777" w:rsidR="000247FE" w:rsidRDefault="000247FE" w:rsidP="00F103AE">
            <w:pPr>
              <w:numPr>
                <w:ilvl w:val="0"/>
                <w:numId w:val="23"/>
              </w:numPr>
              <w:cnfStyle w:val="000010100000" w:firstRow="0" w:lastRow="0" w:firstColumn="0" w:lastColumn="0" w:oddVBand="1" w:evenVBand="0" w:oddHBand="1" w:evenHBand="0" w:firstRowFirstColumn="0" w:firstRowLastColumn="0" w:lastRowFirstColumn="0" w:lastRowLastColumn="0"/>
              <w:rPr>
                <w:ins w:id="1196" w:author="Eugene Yakovlev" w:date="2015-08-11T11:34:00Z"/>
                <w:lang w:val="en-GB"/>
              </w:rPr>
            </w:pPr>
            <w:ins w:id="1197" w:author="Eugene Yakovlev" w:date="2015-08-11T11:34:00Z">
              <w:r>
                <w:rPr>
                  <w:lang w:val="en-GB"/>
                </w:rPr>
                <w:t>Manage customers (add/remove and debit/credit bonus points)</w:t>
              </w:r>
            </w:ins>
          </w:p>
          <w:p w14:paraId="300C8A17" w14:textId="77777777" w:rsidR="000247FE" w:rsidRDefault="000247FE" w:rsidP="00F103AE">
            <w:pPr>
              <w:cnfStyle w:val="000010100000" w:firstRow="0" w:lastRow="0" w:firstColumn="0" w:lastColumn="0" w:oddVBand="1" w:evenVBand="0" w:oddHBand="1" w:evenHBand="0" w:firstRowFirstColumn="0" w:firstRowLastColumn="0" w:lastRowFirstColumn="0" w:lastRowLastColumn="0"/>
              <w:rPr>
                <w:ins w:id="1198" w:author="Eugene Yakovlev" w:date="2015-08-11T11:34:00Z"/>
                <w:lang w:val="en-GB"/>
              </w:rPr>
            </w:pPr>
          </w:p>
          <w:p w14:paraId="6C1A6414" w14:textId="77777777" w:rsidR="000247FE" w:rsidRDefault="000247FE" w:rsidP="00F103AE">
            <w:pPr>
              <w:cnfStyle w:val="000010100000" w:firstRow="0" w:lastRow="0" w:firstColumn="0" w:lastColumn="0" w:oddVBand="1" w:evenVBand="0" w:oddHBand="1" w:evenHBand="0" w:firstRowFirstColumn="0" w:firstRowLastColumn="0" w:lastRowFirstColumn="0" w:lastRowLastColumn="0"/>
              <w:rPr>
                <w:ins w:id="1199" w:author="Eugene Yakovlev" w:date="2015-08-11T11:34:00Z"/>
                <w:lang w:val="en-GB"/>
              </w:rPr>
            </w:pPr>
            <w:ins w:id="1200" w:author="Eugene Yakovlev" w:date="2015-08-11T11:34:00Z">
              <w:r w:rsidRPr="00EE329B">
                <w:rPr>
                  <w:b/>
                  <w:lang w:val="en-GB"/>
                </w:rPr>
                <w:t>Secondary Features</w:t>
              </w:r>
              <w:r>
                <w:rPr>
                  <w:lang w:val="en-GB"/>
                </w:rPr>
                <w:t xml:space="preserve"> (if time allows)</w:t>
              </w:r>
            </w:ins>
          </w:p>
          <w:p w14:paraId="4B7E374B" w14:textId="77777777" w:rsidR="000247FE" w:rsidRDefault="000247FE" w:rsidP="00F103AE">
            <w:pPr>
              <w:numPr>
                <w:ilvl w:val="0"/>
                <w:numId w:val="24"/>
              </w:numPr>
              <w:cnfStyle w:val="000010100000" w:firstRow="0" w:lastRow="0" w:firstColumn="0" w:lastColumn="0" w:oddVBand="1" w:evenVBand="0" w:oddHBand="1" w:evenHBand="0" w:firstRowFirstColumn="0" w:firstRowLastColumn="0" w:lastRowFirstColumn="0" w:lastRowLastColumn="0"/>
              <w:rPr>
                <w:ins w:id="1201" w:author="Eugene Yakovlev" w:date="2015-08-11T11:34:00Z"/>
                <w:lang w:val="en-GB"/>
              </w:rPr>
            </w:pPr>
            <w:ins w:id="1202" w:author="Eugene Yakovlev" w:date="2015-08-11T11:34:00Z">
              <w:r>
                <w:rPr>
                  <w:lang w:val="en-GB"/>
                </w:rPr>
                <w:t>Inventory lists (i.e. all films, films available and films currently rented)</w:t>
              </w:r>
            </w:ins>
          </w:p>
          <w:p w14:paraId="441C24F8" w14:textId="77777777" w:rsidR="000247FE" w:rsidRDefault="000247FE" w:rsidP="00F103AE">
            <w:pPr>
              <w:numPr>
                <w:ilvl w:val="0"/>
                <w:numId w:val="24"/>
              </w:numPr>
              <w:cnfStyle w:val="000010100000" w:firstRow="0" w:lastRow="0" w:firstColumn="0" w:lastColumn="0" w:oddVBand="1" w:evenVBand="0" w:oddHBand="1" w:evenHBand="0" w:firstRowFirstColumn="0" w:firstRowLastColumn="0" w:lastRowFirstColumn="0" w:lastRowLastColumn="0"/>
              <w:rPr>
                <w:ins w:id="1203" w:author="Eugene Yakovlev" w:date="2015-08-11T11:34:00Z"/>
                <w:lang w:val="en-GB"/>
              </w:rPr>
            </w:pPr>
            <w:ins w:id="1204" w:author="Eugene Yakovlev" w:date="2015-08-11T11:34:00Z">
              <w:r>
                <w:rPr>
                  <w:lang w:val="en-GB"/>
                </w:rPr>
                <w:lastRenderedPageBreak/>
                <w:t>Customer lists (i.e. all customers with points, customers with current rentals and rented films)</w:t>
              </w:r>
            </w:ins>
          </w:p>
          <w:p w14:paraId="06C30714" w14:textId="77777777" w:rsidR="000247FE" w:rsidRDefault="000247FE" w:rsidP="00F103AE">
            <w:pPr>
              <w:ind w:left="360"/>
              <w:cnfStyle w:val="000010100000" w:firstRow="0" w:lastRow="0" w:firstColumn="0" w:lastColumn="0" w:oddVBand="1" w:evenVBand="0" w:oddHBand="1" w:evenHBand="0" w:firstRowFirstColumn="0" w:firstRowLastColumn="0" w:lastRowFirstColumn="0" w:lastRowLastColumn="0"/>
              <w:rPr>
                <w:ins w:id="1205" w:author="Eugene Yakovlev" w:date="2015-08-11T11:34:00Z"/>
                <w:lang w:val="en-GB"/>
              </w:rPr>
            </w:pPr>
          </w:p>
          <w:p w14:paraId="02F33A99" w14:textId="77777777" w:rsidR="000247FE" w:rsidRPr="00D45376" w:rsidRDefault="000247FE" w:rsidP="00F103AE">
            <w:pPr>
              <w:cnfStyle w:val="000010100000" w:firstRow="0" w:lastRow="0" w:firstColumn="0" w:lastColumn="0" w:oddVBand="1" w:evenVBand="0" w:oddHBand="1" w:evenHBand="0" w:firstRowFirstColumn="0" w:firstRowLastColumn="0" w:lastRowFirstColumn="0" w:lastRowLastColumn="0"/>
              <w:rPr>
                <w:ins w:id="1206" w:author="Eugene Yakovlev" w:date="2015-08-11T11:34:00Z"/>
                <w:lang w:val="en-GB"/>
              </w:rPr>
            </w:pPr>
            <w:ins w:id="1207" w:author="Eugene Yakovlev" w:date="2015-08-11T11:34:00Z">
              <w:r>
                <w:rPr>
                  <w:b/>
                  <w:lang w:val="en-GB"/>
                </w:rPr>
                <w:t>Tertiary</w:t>
              </w:r>
              <w:r w:rsidRPr="00D45376">
                <w:rPr>
                  <w:b/>
                  <w:lang w:val="en-GB"/>
                </w:rPr>
                <w:t xml:space="preserve"> Features</w:t>
              </w:r>
              <w:r>
                <w:rPr>
                  <w:lang w:val="en-GB"/>
                </w:rPr>
                <w:t xml:space="preserve"> (for extra credit</w:t>
              </w:r>
              <w:r w:rsidRPr="00D45376">
                <w:rPr>
                  <w:lang w:val="en-GB"/>
                </w:rPr>
                <w:t>)</w:t>
              </w:r>
            </w:ins>
          </w:p>
          <w:p w14:paraId="481BB920" w14:textId="77777777" w:rsidR="000247FE" w:rsidRDefault="000247FE" w:rsidP="00F103AE">
            <w:pPr>
              <w:numPr>
                <w:ilvl w:val="0"/>
                <w:numId w:val="23"/>
              </w:numPr>
              <w:cnfStyle w:val="000010100000" w:firstRow="0" w:lastRow="0" w:firstColumn="0" w:lastColumn="0" w:oddVBand="1" w:evenVBand="0" w:oddHBand="1" w:evenHBand="0" w:firstRowFirstColumn="0" w:firstRowLastColumn="0" w:lastRowFirstColumn="0" w:lastRowLastColumn="0"/>
              <w:rPr>
                <w:ins w:id="1208" w:author="Eugene Yakovlev" w:date="2015-08-11T11:34:00Z"/>
                <w:lang w:val="en-GB"/>
              </w:rPr>
            </w:pPr>
            <w:ins w:id="1209" w:author="Eugene Yakovlev" w:date="2015-08-11T11:34:00Z">
              <w:r>
                <w:rPr>
                  <w:lang w:val="en-GB"/>
                </w:rPr>
                <w:t>Support individual rentals and returns (i.e. a customer can rent two films and return them on different days)</w:t>
              </w:r>
            </w:ins>
          </w:p>
          <w:p w14:paraId="6A99EDA5" w14:textId="77777777" w:rsidR="000247FE" w:rsidRDefault="000247FE" w:rsidP="00F103AE">
            <w:pPr>
              <w:numPr>
                <w:ilvl w:val="0"/>
                <w:numId w:val="23"/>
              </w:numPr>
              <w:cnfStyle w:val="000010100000" w:firstRow="0" w:lastRow="0" w:firstColumn="0" w:lastColumn="0" w:oddVBand="1" w:evenVBand="0" w:oddHBand="1" w:evenHBand="0" w:firstRowFirstColumn="0" w:firstRowLastColumn="0" w:lastRowFirstColumn="0" w:lastRowLastColumn="0"/>
              <w:rPr>
                <w:ins w:id="1210" w:author="Eugene Yakovlev" w:date="2015-08-11T11:34:00Z"/>
                <w:lang w:val="en-GB"/>
              </w:rPr>
            </w:pPr>
            <w:ins w:id="1211" w:author="Eugene Yakovlev" w:date="2015-08-11T11:34:00Z">
              <w:r>
                <w:rPr>
                  <w:lang w:val="en-GB"/>
                </w:rPr>
                <w:t>Support simultaneous rentals (i.e. films can be rented by different customers at the same time)</w:t>
              </w:r>
            </w:ins>
          </w:p>
          <w:p w14:paraId="2E3ECECD" w14:textId="77777777" w:rsidR="000247FE" w:rsidRDefault="000247FE" w:rsidP="00F103AE">
            <w:pPr>
              <w:numPr>
                <w:ilvl w:val="0"/>
                <w:numId w:val="23"/>
              </w:numPr>
              <w:cnfStyle w:val="000010100000" w:firstRow="0" w:lastRow="0" w:firstColumn="0" w:lastColumn="0" w:oddVBand="1" w:evenVBand="0" w:oddHBand="1" w:evenHBand="0" w:firstRowFirstColumn="0" w:firstRowLastColumn="0" w:lastRowFirstColumn="0" w:lastRowLastColumn="0"/>
              <w:rPr>
                <w:ins w:id="1212" w:author="Eugene Yakovlev" w:date="2015-08-11T11:34:00Z"/>
                <w:lang w:val="en-GB"/>
              </w:rPr>
            </w:pPr>
            <w:ins w:id="1213" w:author="Eugene Yakovlev" w:date="2015-08-11T11:34:00Z">
              <w:r>
                <w:rPr>
                  <w:lang w:val="en-GB"/>
                </w:rPr>
                <w:t xml:space="preserve">Support multiple instances of films (i.e. 2 copies of </w:t>
              </w:r>
              <w:proofErr w:type="spellStart"/>
              <w:r>
                <w:rPr>
                  <w:lang w:val="en-GB"/>
                </w:rPr>
                <w:t>Bladerunner</w:t>
              </w:r>
              <w:proofErr w:type="spellEnd"/>
              <w:r>
                <w:rPr>
                  <w:lang w:val="en-GB"/>
                </w:rPr>
                <w:t xml:space="preserve"> available)</w:t>
              </w:r>
            </w:ins>
          </w:p>
          <w:p w14:paraId="3A904B9D" w14:textId="77777777" w:rsidR="000247FE" w:rsidRDefault="000247FE" w:rsidP="00F103AE">
            <w:pPr>
              <w:cnfStyle w:val="000010100000" w:firstRow="0" w:lastRow="0" w:firstColumn="0" w:lastColumn="0" w:oddVBand="1" w:evenVBand="0" w:oddHBand="1" w:evenHBand="0" w:firstRowFirstColumn="0" w:firstRowLastColumn="0" w:lastRowFirstColumn="0" w:lastRowLastColumn="0"/>
              <w:rPr>
                <w:ins w:id="1214" w:author="Eugene Yakovlev" w:date="2015-08-11T11:34:00Z"/>
                <w:b/>
                <w:u w:val="single"/>
              </w:rPr>
            </w:pPr>
          </w:p>
          <w:p w14:paraId="2DFDCE76" w14:textId="6D963C16" w:rsidR="000247FE" w:rsidDel="005C25A2" w:rsidRDefault="000247FE" w:rsidP="009D15D3">
            <w:pPr>
              <w:cnfStyle w:val="000010100000" w:firstRow="0" w:lastRow="0" w:firstColumn="0" w:lastColumn="0" w:oddVBand="1" w:evenVBand="0" w:oddHBand="1" w:evenHBand="0" w:firstRowFirstColumn="0" w:firstRowLastColumn="0" w:lastRowFirstColumn="0" w:lastRowLastColumn="0"/>
              <w:rPr>
                <w:del w:id="1215" w:author="Eugene Yakovlev" w:date="2015-08-11T11:34:00Z"/>
                <w:b/>
                <w:u w:val="single"/>
              </w:rPr>
            </w:pPr>
            <w:del w:id="1216" w:author="Eugene Yakovlev" w:date="2015-08-11T11:34:00Z">
              <w:r w:rsidDel="005C25A2">
                <w:rPr>
                  <w:b/>
                  <w:u w:val="single"/>
                </w:rPr>
                <w:delText>Overview</w:delText>
              </w:r>
            </w:del>
          </w:p>
          <w:p w14:paraId="0449CBAE" w14:textId="11055078" w:rsidR="000247FE" w:rsidRPr="0092120C" w:rsidDel="005C25A2" w:rsidRDefault="000247FE" w:rsidP="008E1487">
            <w:pPr>
              <w:keepNext/>
              <w:keepLines/>
              <w:spacing w:before="200" w:line="276" w:lineRule="auto"/>
              <w:outlineLvl w:val="6"/>
              <w:cnfStyle w:val="000010100000" w:firstRow="0" w:lastRow="0" w:firstColumn="0" w:lastColumn="0" w:oddVBand="1" w:evenVBand="0" w:oddHBand="1" w:evenHBand="0" w:firstRowFirstColumn="0" w:firstRowLastColumn="0" w:lastRowFirstColumn="0" w:lastRowLastColumn="0"/>
              <w:rPr>
                <w:del w:id="1217" w:author="Eugene Yakovlev" w:date="2015-08-11T11:34:00Z"/>
              </w:rPr>
            </w:pPr>
            <w:del w:id="1218" w:author="Eugene Yakovlev" w:date="2015-08-11T11:34:00Z">
              <w:r w:rsidRPr="0092120C" w:rsidDel="005C25A2">
                <w:delText>The goal of this project is to provide flexible framework to work with graphs including all common algorithms.</w:delText>
              </w:r>
            </w:del>
          </w:p>
          <w:p w14:paraId="593D0E5B" w14:textId="7C4588E4" w:rsidR="000247FE" w:rsidDel="005C25A2" w:rsidRDefault="000247FE" w:rsidP="008E1487">
            <w:pPr>
              <w:cnfStyle w:val="000010100000" w:firstRow="0" w:lastRow="0" w:firstColumn="0" w:lastColumn="0" w:oddVBand="1" w:evenVBand="0" w:oddHBand="1" w:evenHBand="0" w:firstRowFirstColumn="0" w:firstRowLastColumn="0" w:lastRowFirstColumn="0" w:lastRowLastColumn="0"/>
              <w:rPr>
                <w:del w:id="1219" w:author="Eugene Yakovlev" w:date="2015-08-11T11:34:00Z"/>
                <w:b/>
                <w:u w:val="single"/>
              </w:rPr>
            </w:pPr>
            <w:del w:id="1220" w:author="Eugene Yakovlev" w:date="2015-08-11T11:34:00Z">
              <w:r w:rsidDel="005C25A2">
                <w:rPr>
                  <w:b/>
                  <w:u w:val="single"/>
                </w:rPr>
                <w:delText>Requirements</w:delText>
              </w:r>
            </w:del>
          </w:p>
          <w:p w14:paraId="1F3AFC1C" w14:textId="5808F451" w:rsidR="000247FE" w:rsidRPr="0092120C" w:rsidDel="005C25A2" w:rsidRDefault="000247FE" w:rsidP="008E1487">
            <w:pPr>
              <w:keepNext/>
              <w:keepLines/>
              <w:spacing w:before="200" w:line="276" w:lineRule="auto"/>
              <w:outlineLvl w:val="6"/>
              <w:cnfStyle w:val="000010100000" w:firstRow="0" w:lastRow="0" w:firstColumn="0" w:lastColumn="0" w:oddVBand="1" w:evenVBand="0" w:oddHBand="1" w:evenHBand="0" w:firstRowFirstColumn="0" w:firstRowLastColumn="0" w:lastRowFirstColumn="0" w:lastRowLastColumn="0"/>
              <w:rPr>
                <w:del w:id="1221" w:author="Eugene Yakovlev" w:date="2015-08-11T11:34:00Z"/>
              </w:rPr>
            </w:pPr>
            <w:del w:id="1222" w:author="Eugene Yakovlev" w:date="2015-08-11T11:34:00Z">
              <w:r w:rsidRPr="0092120C" w:rsidDel="005C25A2">
                <w:delText>Framework should support next functionality:</w:delText>
              </w:r>
            </w:del>
          </w:p>
          <w:p w14:paraId="3FD8E142" w14:textId="557C8EFF" w:rsidR="000247FE" w:rsidRPr="0092120C" w:rsidDel="005C25A2" w:rsidRDefault="000247FE" w:rsidP="0092120C">
            <w:pPr>
              <w:pStyle w:val="ListParagraph"/>
              <w:numPr>
                <w:ilvl w:val="0"/>
                <w:numId w:val="18"/>
              </w:numPr>
              <w:cnfStyle w:val="000010100000" w:firstRow="0" w:lastRow="0" w:firstColumn="0" w:lastColumn="0" w:oddVBand="1" w:evenVBand="0" w:oddHBand="1" w:evenHBand="0" w:firstRowFirstColumn="0" w:firstRowLastColumn="0" w:lastRowFirstColumn="0" w:lastRowLastColumn="0"/>
              <w:rPr>
                <w:del w:id="1223" w:author="Eugene Yakovlev" w:date="2015-08-11T11:34:00Z"/>
              </w:rPr>
            </w:pPr>
            <w:del w:id="1224" w:author="Eugene Yakovlev" w:date="2015-08-11T11:34:00Z">
              <w:r w:rsidRPr="0092120C" w:rsidDel="005C25A2">
                <w:delText xml:space="preserve">Load graph from the text file to </w:delText>
              </w:r>
              <w:r w:rsidDel="005C25A2">
                <w:delText>adjacency list or adjacency matrix by user choice.</w:delText>
              </w:r>
            </w:del>
          </w:p>
          <w:p w14:paraId="0793D096" w14:textId="15B07360" w:rsidR="000247FE" w:rsidRPr="0092120C" w:rsidDel="005C25A2" w:rsidRDefault="000247FE" w:rsidP="0092120C">
            <w:pPr>
              <w:pStyle w:val="ListParagraph"/>
              <w:numPr>
                <w:ilvl w:val="0"/>
                <w:numId w:val="18"/>
              </w:numPr>
              <w:cnfStyle w:val="000010100000" w:firstRow="0" w:lastRow="0" w:firstColumn="0" w:lastColumn="0" w:oddVBand="1" w:evenVBand="0" w:oddHBand="1" w:evenHBand="0" w:firstRowFirstColumn="0" w:firstRowLastColumn="0" w:lastRowFirstColumn="0" w:lastRowLastColumn="0"/>
              <w:rPr>
                <w:del w:id="1225" w:author="Eugene Yakovlev" w:date="2015-08-11T11:34:00Z"/>
              </w:rPr>
            </w:pPr>
            <w:del w:id="1226" w:author="Eugene Yakovlev" w:date="2015-08-11T11:34:00Z">
              <w:r w:rsidRPr="0092120C" w:rsidDel="005C25A2">
                <w:delText>Counting Minimum cuts</w:delText>
              </w:r>
            </w:del>
          </w:p>
          <w:p w14:paraId="0355568D" w14:textId="15303A24" w:rsidR="000247FE" w:rsidRPr="0092120C" w:rsidDel="005C25A2" w:rsidRDefault="000247FE" w:rsidP="0092120C">
            <w:pPr>
              <w:pStyle w:val="ListParagraph"/>
              <w:numPr>
                <w:ilvl w:val="0"/>
                <w:numId w:val="18"/>
              </w:numPr>
              <w:cnfStyle w:val="000010100000" w:firstRow="0" w:lastRow="0" w:firstColumn="0" w:lastColumn="0" w:oddVBand="1" w:evenVBand="0" w:oddHBand="1" w:evenHBand="0" w:firstRowFirstColumn="0" w:firstRowLastColumn="0" w:lastRowFirstColumn="0" w:lastRowLastColumn="0"/>
              <w:rPr>
                <w:del w:id="1227" w:author="Eugene Yakovlev" w:date="2015-08-11T11:34:00Z"/>
              </w:rPr>
            </w:pPr>
            <w:del w:id="1228" w:author="Eugene Yakovlev" w:date="2015-08-11T11:34:00Z">
              <w:r w:rsidRPr="0092120C" w:rsidDel="005C25A2">
                <w:delText>BFS</w:delText>
              </w:r>
            </w:del>
          </w:p>
          <w:p w14:paraId="542F8FBD" w14:textId="280AAC2F" w:rsidR="000247FE" w:rsidRPr="0092120C" w:rsidDel="005C25A2" w:rsidRDefault="000247FE" w:rsidP="0092120C">
            <w:pPr>
              <w:pStyle w:val="ListParagraph"/>
              <w:numPr>
                <w:ilvl w:val="0"/>
                <w:numId w:val="18"/>
              </w:numPr>
              <w:cnfStyle w:val="000010100000" w:firstRow="0" w:lastRow="0" w:firstColumn="0" w:lastColumn="0" w:oddVBand="1" w:evenVBand="0" w:oddHBand="1" w:evenHBand="0" w:firstRowFirstColumn="0" w:firstRowLastColumn="0" w:lastRowFirstColumn="0" w:lastRowLastColumn="0"/>
              <w:rPr>
                <w:del w:id="1229" w:author="Eugene Yakovlev" w:date="2015-08-11T11:34:00Z"/>
              </w:rPr>
            </w:pPr>
            <w:del w:id="1230" w:author="Eugene Yakovlev" w:date="2015-08-11T11:34:00Z">
              <w:r w:rsidRPr="0092120C" w:rsidDel="005C25A2">
                <w:delText>DFS</w:delText>
              </w:r>
            </w:del>
          </w:p>
          <w:p w14:paraId="1016CD85" w14:textId="09FDC9ED" w:rsidR="000247FE" w:rsidRPr="0092120C" w:rsidDel="005C25A2" w:rsidRDefault="000247FE" w:rsidP="0092120C">
            <w:pPr>
              <w:pStyle w:val="ListParagraph"/>
              <w:numPr>
                <w:ilvl w:val="0"/>
                <w:numId w:val="18"/>
              </w:numPr>
              <w:cnfStyle w:val="000010100000" w:firstRow="0" w:lastRow="0" w:firstColumn="0" w:lastColumn="0" w:oddVBand="1" w:evenVBand="0" w:oddHBand="1" w:evenHBand="0" w:firstRowFirstColumn="0" w:firstRowLastColumn="0" w:lastRowFirstColumn="0" w:lastRowLastColumn="0"/>
              <w:rPr>
                <w:del w:id="1231" w:author="Eugene Yakovlev" w:date="2015-08-11T11:34:00Z"/>
              </w:rPr>
            </w:pPr>
            <w:del w:id="1232" w:author="Eugene Yakovlev" w:date="2015-08-11T11:34:00Z">
              <w:r w:rsidRPr="0092120C" w:rsidDel="005C25A2">
                <w:delText>Finding shortest path</w:delText>
              </w:r>
            </w:del>
          </w:p>
          <w:p w14:paraId="44254DC5" w14:textId="507E64D1" w:rsidR="000247FE" w:rsidRPr="0092120C" w:rsidDel="005C25A2" w:rsidRDefault="000247FE" w:rsidP="0092120C">
            <w:pPr>
              <w:pStyle w:val="ListParagraph"/>
              <w:numPr>
                <w:ilvl w:val="0"/>
                <w:numId w:val="18"/>
              </w:numPr>
              <w:cnfStyle w:val="000010100000" w:firstRow="0" w:lastRow="0" w:firstColumn="0" w:lastColumn="0" w:oddVBand="1" w:evenVBand="0" w:oddHBand="1" w:evenHBand="0" w:firstRowFirstColumn="0" w:firstRowLastColumn="0" w:lastRowFirstColumn="0" w:lastRowLastColumn="0"/>
              <w:rPr>
                <w:del w:id="1233" w:author="Eugene Yakovlev" w:date="2015-08-11T11:34:00Z"/>
              </w:rPr>
            </w:pPr>
            <w:del w:id="1234" w:author="Eugene Yakovlev" w:date="2015-08-11T11:34:00Z">
              <w:r w:rsidRPr="0092120C" w:rsidDel="005C25A2">
                <w:delText>Computing strong components</w:delText>
              </w:r>
            </w:del>
          </w:p>
          <w:p w14:paraId="4096E653" w14:textId="265AE2E1" w:rsidR="000247FE" w:rsidRPr="0092120C" w:rsidDel="005C25A2" w:rsidRDefault="000247FE" w:rsidP="0092120C">
            <w:pPr>
              <w:pStyle w:val="ListParagraph"/>
              <w:numPr>
                <w:ilvl w:val="0"/>
                <w:numId w:val="18"/>
              </w:numPr>
              <w:cnfStyle w:val="000010100000" w:firstRow="0" w:lastRow="0" w:firstColumn="0" w:lastColumn="0" w:oddVBand="1" w:evenVBand="0" w:oddHBand="1" w:evenHBand="0" w:firstRowFirstColumn="0" w:firstRowLastColumn="0" w:lastRowFirstColumn="0" w:lastRowLastColumn="0"/>
              <w:rPr>
                <w:del w:id="1235" w:author="Eugene Yakovlev" w:date="2015-08-11T11:34:00Z"/>
              </w:rPr>
            </w:pPr>
            <w:del w:id="1236" w:author="Eugene Yakovlev" w:date="2015-08-11T11:34:00Z">
              <w:r w:rsidRPr="0092120C" w:rsidDel="005C25A2">
                <w:delText>Topological sort</w:delText>
              </w:r>
            </w:del>
          </w:p>
          <w:p w14:paraId="5433786C" w14:textId="07BE9674" w:rsidR="000247FE" w:rsidRPr="0092120C" w:rsidRDefault="000247FE" w:rsidP="0092120C">
            <w:pPr>
              <w:pStyle w:val="ListParagraph"/>
              <w:numPr>
                <w:ilvl w:val="0"/>
                <w:numId w:val="18"/>
              </w:numPr>
              <w:cnfStyle w:val="000010100000" w:firstRow="0" w:lastRow="0" w:firstColumn="0" w:lastColumn="0" w:oddVBand="1" w:evenVBand="0" w:oddHBand="1" w:evenHBand="0" w:firstRowFirstColumn="0" w:firstRowLastColumn="0" w:lastRowFirstColumn="0" w:lastRowLastColumn="0"/>
              <w:rPr>
                <w:b/>
                <w:u w:val="single"/>
              </w:rPr>
            </w:pPr>
            <w:del w:id="1237" w:author="Eugene Yakovlev" w:date="2015-08-11T11:34:00Z">
              <w:r w:rsidRPr="0092120C" w:rsidDel="005C25A2">
                <w:delText>Minimum spanning tree</w:delText>
              </w:r>
            </w:del>
          </w:p>
        </w:tc>
      </w:tr>
      <w:tr w:rsidR="000247FE" w:rsidRPr="00E96F6B" w14:paraId="3000902A" w14:textId="77777777" w:rsidTr="000247FE">
        <w:tc>
          <w:tcPr>
            <w:cnfStyle w:val="000010000000" w:firstRow="0" w:lastRow="0" w:firstColumn="0" w:lastColumn="0" w:oddVBand="1" w:evenVBand="0" w:oddHBand="0" w:evenHBand="0" w:firstRowFirstColumn="0" w:firstRowLastColumn="0" w:lastRowFirstColumn="0" w:lastRowLastColumn="0"/>
            <w:tcW w:w="252" w:type="pct"/>
            <w:tcPrChange w:id="1238" w:author="Eugene Yakovlev" w:date="2015-08-11T11:34:00Z">
              <w:tcPr>
                <w:tcW w:w="167" w:type="pct"/>
              </w:tcPr>
            </w:tcPrChange>
          </w:tcPr>
          <w:p w14:paraId="21662D07" w14:textId="5A9AB703" w:rsidR="000247FE" w:rsidRDefault="000A67A0" w:rsidP="008E1487">
            <w:ins w:id="1239" w:author="Microsoft Office User" w:date="2016-10-03T11:30:00Z">
              <w:r>
                <w:lastRenderedPageBreak/>
                <w:t>11</w:t>
              </w:r>
            </w:ins>
            <w:del w:id="1240" w:author="Eugene Yakovlev" w:date="2015-08-11T11:34:00Z">
              <w:r w:rsidR="000247FE" w:rsidDel="005C25A2">
                <w:delText>17</w:delText>
              </w:r>
            </w:del>
          </w:p>
        </w:tc>
        <w:tc>
          <w:tcPr>
            <w:tcW w:w="787" w:type="pct"/>
            <w:tcPrChange w:id="1241" w:author="Eugene Yakovlev" w:date="2015-08-11T11:34:00Z">
              <w:tcPr>
                <w:tcW w:w="872" w:type="pct"/>
                <w:gridSpan w:val="2"/>
              </w:tcPr>
            </w:tcPrChange>
          </w:tcPr>
          <w:p w14:paraId="67DA1EF0" w14:textId="3CF9CF33" w:rsidR="000247FE" w:rsidRPr="00E96F6B" w:rsidRDefault="000247FE" w:rsidP="008E1487">
            <w:pPr>
              <w:cnfStyle w:val="000000000000" w:firstRow="0" w:lastRow="0" w:firstColumn="0" w:lastColumn="0" w:oddVBand="0" w:evenVBand="0" w:oddHBand="0" w:evenHBand="0" w:firstRowFirstColumn="0" w:firstRowLastColumn="0" w:lastRowFirstColumn="0" w:lastRowLastColumn="0"/>
            </w:pPr>
            <w:ins w:id="1242" w:author="Eugene Yakovlev" w:date="2015-08-11T11:35:00Z">
              <w:del w:id="1243" w:author="Microsoft Office User" w:date="2016-10-03T11:29:00Z">
                <w:r w:rsidRPr="000F60EA" w:rsidDel="000A67A0">
                  <w:rPr>
                    <w:sz w:val="20"/>
                  </w:rPr>
                  <w:delText>Web Tree-view</w:delText>
                </w:r>
              </w:del>
            </w:ins>
            <w:ins w:id="1244" w:author="Microsoft Office User" w:date="2016-10-03T11:29:00Z">
              <w:r w:rsidR="000A67A0">
                <w:rPr>
                  <w:sz w:val="20"/>
                </w:rPr>
                <w:t>Application for finding people on a photo</w:t>
              </w:r>
            </w:ins>
            <w:ins w:id="1245" w:author="Eugene Yakovlev" w:date="2015-08-11T11:35:00Z">
              <w:r w:rsidRPr="00F103AE" w:rsidDel="005C25A2">
                <w:t xml:space="preserve"> </w:t>
              </w:r>
            </w:ins>
            <w:del w:id="1246" w:author="Eugene Yakovlev" w:date="2015-08-11T11:34:00Z">
              <w:r w:rsidRPr="00F103AE" w:rsidDel="005C25A2">
                <w:delText>The Video Rental Store</w:delText>
              </w:r>
            </w:del>
          </w:p>
        </w:tc>
        <w:tc>
          <w:tcPr>
            <w:cnfStyle w:val="000010000000" w:firstRow="0" w:lastRow="0" w:firstColumn="0" w:lastColumn="0" w:oddVBand="1" w:evenVBand="0" w:oddHBand="0" w:evenHBand="0" w:firstRowFirstColumn="0" w:firstRowLastColumn="0" w:lastRowFirstColumn="0" w:lastRowLastColumn="0"/>
            <w:tcW w:w="3961" w:type="pct"/>
            <w:tcPrChange w:id="1247" w:author="Eugene Yakovlev" w:date="2015-08-11T11:34:00Z">
              <w:tcPr>
                <w:tcW w:w="3961" w:type="pct"/>
              </w:tcPr>
            </w:tcPrChange>
          </w:tcPr>
          <w:p w14:paraId="27C7932D" w14:textId="77777777" w:rsidR="000247FE" w:rsidRPr="00BA0EA1" w:rsidRDefault="000247FE" w:rsidP="000247FE">
            <w:pPr>
              <w:rPr>
                <w:ins w:id="1248" w:author="Eugene Yakovlev" w:date="2015-08-11T11:35:00Z"/>
                <w:rFonts w:cs="Arial"/>
                <w:b/>
                <w:rPrChange w:id="1249" w:author="Eugene Yakovlev" w:date="2015-08-11T11:36:00Z">
                  <w:rPr>
                    <w:ins w:id="1250" w:author="Eugene Yakovlev" w:date="2015-08-11T11:35:00Z"/>
                    <w:b/>
                    <w:u w:val="single"/>
                  </w:rPr>
                </w:rPrChange>
              </w:rPr>
            </w:pPr>
            <w:ins w:id="1251" w:author="Eugene Yakovlev" w:date="2015-08-11T11:35:00Z">
              <w:r w:rsidRPr="00BA0EA1">
                <w:rPr>
                  <w:rFonts w:cs="Arial"/>
                  <w:b/>
                  <w:rPrChange w:id="1252" w:author="Eugene Yakovlev" w:date="2015-08-11T11:36:00Z">
                    <w:rPr>
                      <w:b/>
                      <w:u w:val="single"/>
                    </w:rPr>
                  </w:rPrChange>
                </w:rPr>
                <w:t>Overview</w:t>
              </w:r>
            </w:ins>
          </w:p>
          <w:p w14:paraId="226DF833" w14:textId="764FD023" w:rsidR="000247FE" w:rsidRDefault="000247FE" w:rsidP="008E1487">
            <w:pPr>
              <w:rPr>
                <w:ins w:id="1253" w:author="Eugene Yakovlev" w:date="2015-08-11T11:35:00Z"/>
                <w:rFonts w:cs="Arial"/>
              </w:rPr>
            </w:pPr>
            <w:ins w:id="1254" w:author="Eugene Yakovlev" w:date="2015-08-11T11:35:00Z">
              <w:r w:rsidRPr="000F60EA">
                <w:rPr>
                  <w:rFonts w:cs="Arial"/>
                </w:rPr>
                <w:t xml:space="preserve">Create </w:t>
              </w:r>
              <w:del w:id="1255" w:author="Microsoft Office User" w:date="2016-10-03T11:29:00Z">
                <w:r w:rsidRPr="000F60EA" w:rsidDel="000A67A0">
                  <w:rPr>
                    <w:rFonts w:cs="Arial"/>
                  </w:rPr>
                  <w:delText>web</w:delText>
                </w:r>
              </w:del>
            </w:ins>
            <w:ins w:id="1256" w:author="Microsoft Office User" w:date="2016-10-03T11:29:00Z">
              <w:r w:rsidR="000A67A0">
                <w:rPr>
                  <w:rFonts w:cs="Arial"/>
                </w:rPr>
                <w:t>an</w:t>
              </w:r>
            </w:ins>
            <w:ins w:id="1257" w:author="Eugene Yakovlev" w:date="2015-08-11T11:35:00Z">
              <w:r w:rsidRPr="000F60EA">
                <w:rPr>
                  <w:rFonts w:cs="Arial"/>
                </w:rPr>
                <w:t xml:space="preserve"> application </w:t>
              </w:r>
            </w:ins>
            <w:ins w:id="1258" w:author="Microsoft Office User" w:date="2016-10-03T11:37:00Z">
              <w:r w:rsidR="00071E6E">
                <w:rPr>
                  <w:rFonts w:cs="Arial"/>
                </w:rPr>
                <w:t xml:space="preserve">able to </w:t>
              </w:r>
            </w:ins>
            <w:ins w:id="1259" w:author="Microsoft Office User" w:date="2016-10-03T11:38:00Z">
              <w:r w:rsidR="00416E39">
                <w:rPr>
                  <w:rFonts w:cs="Arial"/>
                </w:rPr>
                <w:t>analyze</w:t>
              </w:r>
            </w:ins>
            <w:ins w:id="1260" w:author="Microsoft Office User" w:date="2016-10-03T11:37:00Z">
              <w:r w:rsidR="00071E6E">
                <w:rPr>
                  <w:rFonts w:cs="Arial"/>
                </w:rPr>
                <w:t xml:space="preserve"> photo using Machine Learning algorithms and </w:t>
              </w:r>
            </w:ins>
            <w:ins w:id="1261" w:author="Microsoft Office User" w:date="2016-10-03T11:38:00Z">
              <w:r w:rsidR="00416E39">
                <w:rPr>
                  <w:rFonts w:cs="Arial"/>
                </w:rPr>
                <w:t>available</w:t>
              </w:r>
            </w:ins>
            <w:ins w:id="1262" w:author="Microsoft Office User" w:date="2016-10-03T11:37:00Z">
              <w:r w:rsidR="00071E6E">
                <w:rPr>
                  <w:rFonts w:cs="Arial"/>
                </w:rPr>
                <w:t xml:space="preserve"> </w:t>
              </w:r>
            </w:ins>
            <w:ins w:id="1263" w:author="Microsoft Office User" w:date="2016-10-03T11:38:00Z">
              <w:r w:rsidR="00416E39">
                <w:rPr>
                  <w:rFonts w:cs="Arial"/>
                </w:rPr>
                <w:t>libraries</w:t>
              </w:r>
            </w:ins>
            <w:ins w:id="1264" w:author="Microsoft Office User" w:date="2016-10-03T11:37:00Z">
              <w:r w:rsidR="00071E6E">
                <w:rPr>
                  <w:rFonts w:cs="Arial"/>
                </w:rPr>
                <w:t xml:space="preserve"> to find is there </w:t>
              </w:r>
              <w:r w:rsidR="00416E39">
                <w:rPr>
                  <w:rFonts w:cs="Arial"/>
                </w:rPr>
                <w:t xml:space="preserve">person on a photo or not. </w:t>
              </w:r>
            </w:ins>
            <w:ins w:id="1265" w:author="Eugene Yakovlev" w:date="2015-08-11T11:35:00Z">
              <w:del w:id="1266" w:author="Microsoft Office User" w:date="2016-10-03T11:38:00Z">
                <w:r w:rsidRPr="000F60EA" w:rsidDel="00416E39">
                  <w:rPr>
                    <w:rFonts w:cs="Arial"/>
                  </w:rPr>
                  <w:delText>providing user with ability to display a tree-like structure. Each node of the tree is presented with Text and Number pair. The tree should be stored in the database.</w:delText>
                </w:r>
              </w:del>
            </w:ins>
          </w:p>
          <w:p w14:paraId="33EB544D" w14:textId="77777777" w:rsidR="000247FE" w:rsidRPr="00BA0EA1" w:rsidRDefault="000247FE" w:rsidP="000247FE">
            <w:pPr>
              <w:rPr>
                <w:ins w:id="1267" w:author="Eugene Yakovlev" w:date="2015-08-11T11:35:00Z"/>
                <w:rFonts w:cs="Arial"/>
                <w:b/>
                <w:rPrChange w:id="1268" w:author="Eugene Yakovlev" w:date="2015-08-11T11:36:00Z">
                  <w:rPr>
                    <w:ins w:id="1269" w:author="Eugene Yakovlev" w:date="2015-08-11T11:35:00Z"/>
                    <w:b/>
                    <w:u w:val="single"/>
                  </w:rPr>
                </w:rPrChange>
              </w:rPr>
            </w:pPr>
            <w:ins w:id="1270" w:author="Eugene Yakovlev" w:date="2015-08-11T11:35:00Z">
              <w:r w:rsidRPr="00BA0EA1">
                <w:rPr>
                  <w:rFonts w:cs="Arial"/>
                  <w:b/>
                  <w:rPrChange w:id="1271" w:author="Eugene Yakovlev" w:date="2015-08-11T11:36:00Z">
                    <w:rPr>
                      <w:b/>
                      <w:u w:val="single"/>
                    </w:rPr>
                  </w:rPrChange>
                </w:rPr>
                <w:t>Requirements</w:t>
              </w:r>
            </w:ins>
          </w:p>
          <w:p w14:paraId="0E5503AD" w14:textId="77777777" w:rsidR="000247FE" w:rsidRPr="00BA0EA1" w:rsidRDefault="000247FE" w:rsidP="000247FE">
            <w:pPr>
              <w:pStyle w:val="Bullet1"/>
              <w:numPr>
                <w:ilvl w:val="0"/>
                <w:numId w:val="0"/>
              </w:numPr>
              <w:ind w:left="720"/>
              <w:rPr>
                <w:ins w:id="1272" w:author="Eugene Yakovlev" w:date="2015-08-11T11:36:00Z"/>
                <w:rFonts w:asciiTheme="minorHAnsi" w:eastAsiaTheme="minorHAnsi" w:hAnsiTheme="minorHAnsi" w:cs="Arial"/>
                <w:sz w:val="22"/>
                <w:szCs w:val="22"/>
                <w:lang w:val="en-US" w:eastAsia="en-US"/>
                <w:rPrChange w:id="1273" w:author="Eugene Yakovlev" w:date="2015-08-11T11:36:00Z">
                  <w:rPr>
                    <w:ins w:id="1274" w:author="Eugene Yakovlev" w:date="2015-08-11T11:36:00Z"/>
                    <w:rFonts w:ascii="Arial" w:hAnsi="Arial" w:cs="Arial"/>
                    <w:lang w:val="en-US"/>
                  </w:rPr>
                </w:rPrChange>
              </w:rPr>
            </w:pPr>
            <w:ins w:id="1275" w:author="Eugene Yakovlev" w:date="2015-08-11T11:36:00Z">
              <w:r w:rsidRPr="00BA0EA1">
                <w:rPr>
                  <w:rFonts w:asciiTheme="minorHAnsi" w:eastAsiaTheme="minorHAnsi" w:hAnsiTheme="minorHAnsi" w:cs="Arial"/>
                  <w:sz w:val="22"/>
                  <w:szCs w:val="22"/>
                  <w:lang w:val="en-US" w:eastAsia="en-US"/>
                  <w:rPrChange w:id="1276" w:author="Eugene Yakovlev" w:date="2015-08-11T11:36:00Z">
                    <w:rPr>
                      <w:rFonts w:ascii="Arial" w:hAnsi="Arial" w:cs="Arial"/>
                      <w:lang w:val="en-US"/>
                    </w:rPr>
                  </w:rPrChange>
                </w:rPr>
                <w:t>The page should have the following functionality:</w:t>
              </w:r>
            </w:ins>
          </w:p>
          <w:p w14:paraId="6E7AC927" w14:textId="2E169197" w:rsidR="000247FE" w:rsidRPr="00BA0EA1" w:rsidRDefault="000247FE">
            <w:pPr>
              <w:numPr>
                <w:ilvl w:val="0"/>
                <w:numId w:val="23"/>
              </w:numPr>
              <w:rPr>
                <w:ins w:id="1277" w:author="Eugene Yakovlev" w:date="2015-08-11T11:36:00Z"/>
                <w:rFonts w:cs="Arial"/>
                <w:rPrChange w:id="1278" w:author="Eugene Yakovlev" w:date="2015-08-11T11:36:00Z">
                  <w:rPr>
                    <w:ins w:id="1279" w:author="Eugene Yakovlev" w:date="2015-08-11T11:36:00Z"/>
                    <w:rFonts w:ascii="Arial" w:hAnsi="Arial" w:cs="Arial"/>
                    <w:lang w:val="en-US"/>
                  </w:rPr>
                </w:rPrChange>
              </w:rPr>
              <w:pPrChange w:id="1280" w:author="Eugene Yakovlev" w:date="2015-08-11T11:36:00Z">
                <w:pPr>
                  <w:pStyle w:val="Bullet1"/>
                  <w:suppressAutoHyphens w:val="0"/>
                  <w:spacing w:before="0"/>
                  <w:ind w:left="1368"/>
                </w:pPr>
              </w:pPrChange>
            </w:pPr>
            <w:ins w:id="1281" w:author="Eugene Yakovlev" w:date="2015-08-11T11:36:00Z">
              <w:del w:id="1282" w:author="Microsoft Office User" w:date="2016-10-03T11:38:00Z">
                <w:r w:rsidRPr="00BA0EA1" w:rsidDel="00416E39">
                  <w:rPr>
                    <w:rFonts w:cs="Arial"/>
                    <w:rPrChange w:id="1283" w:author="Eugene Yakovlev" w:date="2015-08-11T11:36:00Z">
                      <w:rPr>
                        <w:rFonts w:ascii="Arial" w:hAnsi="Arial" w:cs="Arial"/>
                      </w:rPr>
                    </w:rPrChange>
                  </w:rPr>
                  <w:delText>Display whole tree on the page in a tree-view structure</w:delText>
                </w:r>
              </w:del>
            </w:ins>
            <w:ins w:id="1284" w:author="Microsoft Office User" w:date="2016-10-03T11:38:00Z">
              <w:r w:rsidR="00416E39">
                <w:rPr>
                  <w:rFonts w:cs="Arial"/>
                </w:rPr>
                <w:t>Application should be configurable to check some image formats in a configurable folder</w:t>
              </w:r>
            </w:ins>
            <w:ins w:id="1285" w:author="Eugene Yakovlev" w:date="2015-08-11T11:36:00Z">
              <w:r w:rsidRPr="00BA0EA1">
                <w:rPr>
                  <w:rFonts w:cs="Arial"/>
                  <w:rPrChange w:id="1286" w:author="Eugene Yakovlev" w:date="2015-08-11T11:36:00Z">
                    <w:rPr>
                      <w:rFonts w:ascii="Arial" w:hAnsi="Arial" w:cs="Arial"/>
                    </w:rPr>
                  </w:rPrChange>
                </w:rPr>
                <w:t>;</w:t>
              </w:r>
            </w:ins>
          </w:p>
          <w:p w14:paraId="7783DE0B" w14:textId="30B30C19" w:rsidR="000247FE" w:rsidRPr="00BA0EA1" w:rsidDel="00416E39" w:rsidRDefault="000247FE">
            <w:pPr>
              <w:numPr>
                <w:ilvl w:val="0"/>
                <w:numId w:val="23"/>
              </w:numPr>
              <w:rPr>
                <w:ins w:id="1287" w:author="Eugene Yakovlev" w:date="2015-08-11T11:36:00Z"/>
                <w:del w:id="1288" w:author="Microsoft Office User" w:date="2016-10-03T11:39:00Z"/>
                <w:rFonts w:cs="Arial"/>
                <w:rPrChange w:id="1289" w:author="Eugene Yakovlev" w:date="2015-08-11T11:36:00Z">
                  <w:rPr>
                    <w:ins w:id="1290" w:author="Eugene Yakovlev" w:date="2015-08-11T11:36:00Z"/>
                    <w:del w:id="1291" w:author="Microsoft Office User" w:date="2016-10-03T11:39:00Z"/>
                    <w:rFonts w:ascii="Arial" w:hAnsi="Arial" w:cs="Arial"/>
                    <w:lang w:val="en-US"/>
                  </w:rPr>
                </w:rPrChange>
              </w:rPr>
              <w:pPrChange w:id="1292" w:author="Microsoft Office User" w:date="2016-10-03T11:39:00Z">
                <w:pPr>
                  <w:pStyle w:val="Bullet1"/>
                  <w:suppressAutoHyphens w:val="0"/>
                  <w:spacing w:before="0"/>
                  <w:ind w:left="1368"/>
                </w:pPr>
              </w:pPrChange>
            </w:pPr>
            <w:ins w:id="1293" w:author="Eugene Yakovlev" w:date="2015-08-11T11:36:00Z">
              <w:del w:id="1294" w:author="Microsoft Office User" w:date="2016-10-03T11:38:00Z">
                <w:r w:rsidRPr="00BA0EA1" w:rsidDel="00416E39">
                  <w:rPr>
                    <w:rFonts w:cs="Arial"/>
                    <w:rPrChange w:id="1295" w:author="Eugene Yakovlev" w:date="2015-08-11T11:36:00Z">
                      <w:rPr>
                        <w:rFonts w:ascii="Arial" w:hAnsi="Arial" w:cs="Arial"/>
                      </w:rPr>
                    </w:rPrChange>
                  </w:rPr>
                  <w:delText>Calculate the sum of numbers of the tree</w:delText>
                </w:r>
              </w:del>
            </w:ins>
            <w:ins w:id="1296" w:author="Microsoft Office User" w:date="2016-10-03T11:38:00Z">
              <w:r w:rsidR="00416E39">
                <w:rPr>
                  <w:rFonts w:cs="Arial"/>
                </w:rPr>
                <w:t xml:space="preserve">Mark photo by yes or no </w:t>
              </w:r>
            </w:ins>
            <w:ins w:id="1297" w:author="Microsoft Office User" w:date="2016-10-03T11:39:00Z">
              <w:r w:rsidR="00416E39">
                <w:rPr>
                  <w:rFonts w:cs="Arial"/>
                </w:rPr>
                <w:t>depending</w:t>
              </w:r>
            </w:ins>
            <w:ins w:id="1298" w:author="Microsoft Office User" w:date="2016-10-03T11:38:00Z">
              <w:r w:rsidR="00416E39">
                <w:rPr>
                  <w:rFonts w:cs="Arial"/>
                </w:rPr>
                <w:t xml:space="preserve"> on a </w:t>
              </w:r>
            </w:ins>
            <w:ins w:id="1299" w:author="Microsoft Office User" w:date="2016-10-03T11:39:00Z">
              <w:r w:rsidR="00416E39">
                <w:rPr>
                  <w:rFonts w:cs="Arial"/>
                </w:rPr>
                <w:t>presence or absence of human on a photo</w:t>
              </w:r>
            </w:ins>
            <w:ins w:id="1300" w:author="Eugene Yakovlev" w:date="2015-08-11T11:36:00Z">
              <w:del w:id="1301" w:author="Microsoft Office User" w:date="2016-10-03T11:39:00Z">
                <w:r w:rsidRPr="00BA0EA1" w:rsidDel="00416E39">
                  <w:rPr>
                    <w:rFonts w:cs="Arial"/>
                    <w:rPrChange w:id="1302" w:author="Eugene Yakovlev" w:date="2015-08-11T11:36:00Z">
                      <w:rPr>
                        <w:rFonts w:ascii="Arial" w:hAnsi="Arial" w:cs="Arial"/>
                      </w:rPr>
                    </w:rPrChange>
                  </w:rPr>
                  <w:delText>;</w:delText>
                </w:r>
              </w:del>
            </w:ins>
          </w:p>
          <w:p w14:paraId="18EA3606" w14:textId="43A5BC88" w:rsidR="000247FE" w:rsidRPr="00BA0EA1" w:rsidDel="00416E39" w:rsidRDefault="000247FE">
            <w:pPr>
              <w:numPr>
                <w:ilvl w:val="0"/>
                <w:numId w:val="23"/>
              </w:numPr>
              <w:rPr>
                <w:ins w:id="1303" w:author="Eugene Yakovlev" w:date="2015-08-11T11:36:00Z"/>
                <w:del w:id="1304" w:author="Microsoft Office User" w:date="2016-10-03T11:39:00Z"/>
                <w:rFonts w:cs="Arial"/>
                <w:rPrChange w:id="1305" w:author="Eugene Yakovlev" w:date="2015-08-11T11:36:00Z">
                  <w:rPr>
                    <w:ins w:id="1306" w:author="Eugene Yakovlev" w:date="2015-08-11T11:36:00Z"/>
                    <w:del w:id="1307" w:author="Microsoft Office User" w:date="2016-10-03T11:39:00Z"/>
                    <w:rFonts w:ascii="Arial" w:hAnsi="Arial" w:cs="Arial"/>
                    <w:lang w:val="en-US"/>
                  </w:rPr>
                </w:rPrChange>
              </w:rPr>
              <w:pPrChange w:id="1308" w:author="Microsoft Office User" w:date="2016-10-03T11:39:00Z">
                <w:pPr>
                  <w:pStyle w:val="Bullet1"/>
                  <w:suppressAutoHyphens w:val="0"/>
                  <w:spacing w:before="0"/>
                  <w:ind w:left="1368"/>
                </w:pPr>
              </w:pPrChange>
            </w:pPr>
            <w:ins w:id="1309" w:author="Eugene Yakovlev" w:date="2015-08-11T11:36:00Z">
              <w:del w:id="1310" w:author="Microsoft Office User" w:date="2016-10-03T11:39:00Z">
                <w:r w:rsidRPr="00BA0EA1" w:rsidDel="00416E39">
                  <w:rPr>
                    <w:rFonts w:cs="Arial"/>
                    <w:rPrChange w:id="1311" w:author="Eugene Yakovlev" w:date="2015-08-11T11:36:00Z">
                      <w:rPr>
                        <w:rFonts w:ascii="Arial" w:hAnsi="Arial" w:cs="Arial"/>
                      </w:rPr>
                    </w:rPrChange>
                  </w:rPr>
                  <w:delText>Find a node with min/max numbers of the tree (not just min/max values, but the whole nodes);</w:delText>
                </w:r>
              </w:del>
            </w:ins>
          </w:p>
          <w:p w14:paraId="6C27388D" w14:textId="483E8CF1" w:rsidR="000247FE" w:rsidRPr="00BA0EA1" w:rsidRDefault="000247FE">
            <w:pPr>
              <w:numPr>
                <w:ilvl w:val="0"/>
                <w:numId w:val="23"/>
              </w:numPr>
              <w:rPr>
                <w:ins w:id="1312" w:author="Eugene Yakovlev" w:date="2015-08-11T11:36:00Z"/>
                <w:rFonts w:cs="Arial"/>
                <w:rPrChange w:id="1313" w:author="Eugene Yakovlev" w:date="2015-08-11T11:36:00Z">
                  <w:rPr>
                    <w:ins w:id="1314" w:author="Eugene Yakovlev" w:date="2015-08-11T11:36:00Z"/>
                    <w:rFonts w:ascii="Arial" w:hAnsi="Arial" w:cs="Arial"/>
                    <w:lang w:val="en-US"/>
                  </w:rPr>
                </w:rPrChange>
              </w:rPr>
              <w:pPrChange w:id="1315" w:author="Microsoft Office User" w:date="2016-10-03T11:39:00Z">
                <w:pPr>
                  <w:pStyle w:val="BodyText"/>
                  <w:ind w:left="720"/>
                </w:pPr>
              </w:pPrChange>
            </w:pPr>
            <w:ins w:id="1316" w:author="Eugene Yakovlev" w:date="2015-08-11T11:36:00Z">
              <w:del w:id="1317" w:author="Microsoft Office User" w:date="2016-10-03T11:39:00Z">
                <w:r w:rsidRPr="00BA0EA1" w:rsidDel="00416E39">
                  <w:rPr>
                    <w:rFonts w:cs="Arial"/>
                    <w:rPrChange w:id="1318" w:author="Eugene Yakovlev" w:date="2015-08-11T11:36:00Z">
                      <w:rPr>
                        <w:rFonts w:ascii="Arial" w:hAnsi="Arial" w:cs="Arial"/>
                      </w:rPr>
                    </w:rPrChange>
                  </w:rPr>
                  <w:delText>Display all nodes in single flat list, sorted by numbers in descending order</w:delText>
                </w:r>
              </w:del>
              <w:r w:rsidRPr="00BA0EA1">
                <w:rPr>
                  <w:rFonts w:cs="Arial"/>
                  <w:rPrChange w:id="1319" w:author="Eugene Yakovlev" w:date="2015-08-11T11:36:00Z">
                    <w:rPr>
                      <w:rFonts w:ascii="Arial" w:hAnsi="Arial" w:cs="Arial"/>
                    </w:rPr>
                  </w:rPrChange>
                </w:rPr>
                <w:t>.</w:t>
              </w:r>
            </w:ins>
          </w:p>
          <w:p w14:paraId="37B17827" w14:textId="2AEB022D" w:rsidR="000247FE" w:rsidRPr="00BA0EA1" w:rsidDel="00416E39" w:rsidRDefault="000247FE">
            <w:pPr>
              <w:spacing w:after="60"/>
              <w:rPr>
                <w:ins w:id="1320" w:author="Eugene Yakovlev" w:date="2015-08-11T11:36:00Z"/>
                <w:del w:id="1321" w:author="Microsoft Office User" w:date="2016-10-03T11:39:00Z"/>
                <w:rFonts w:cs="Arial"/>
              </w:rPr>
              <w:pPrChange w:id="1322" w:author="Eugene Yakovlev" w:date="2015-08-11T11:36:00Z">
                <w:pPr>
                  <w:pStyle w:val="ListParagraph"/>
                  <w:numPr>
                    <w:numId w:val="27"/>
                  </w:numPr>
                  <w:spacing w:after="60"/>
                  <w:ind w:left="720" w:hanging="360"/>
                  <w:contextualSpacing w:val="0"/>
                </w:pPr>
              </w:pPrChange>
            </w:pPr>
            <w:ins w:id="1323" w:author="Eugene Yakovlev" w:date="2015-08-11T11:36:00Z">
              <w:del w:id="1324" w:author="Microsoft Office User" w:date="2016-10-03T11:39:00Z">
                <w:r w:rsidRPr="00BA0EA1" w:rsidDel="00416E39">
                  <w:rPr>
                    <w:rFonts w:cs="Arial"/>
                    <w:b/>
                    <w:rPrChange w:id="1325" w:author="Eugene Yakovlev" w:date="2015-08-11T11:37:00Z">
                      <w:rPr/>
                    </w:rPrChange>
                  </w:rPr>
                  <w:delText>Architectural requirements and used resources</w:delText>
                </w:r>
                <w:r w:rsidRPr="00BA0EA1" w:rsidDel="00416E39">
                  <w:rPr>
                    <w:rFonts w:cs="Arial"/>
                  </w:rPr>
                  <w:delText>:</w:delText>
                </w:r>
              </w:del>
            </w:ins>
          </w:p>
          <w:p w14:paraId="2E5B3E9F" w14:textId="09B584A4" w:rsidR="000247FE" w:rsidRPr="00BA0EA1" w:rsidDel="00416E39" w:rsidRDefault="000247FE">
            <w:pPr>
              <w:numPr>
                <w:ilvl w:val="0"/>
                <w:numId w:val="23"/>
              </w:numPr>
              <w:rPr>
                <w:ins w:id="1326" w:author="Eugene Yakovlev" w:date="2015-08-11T11:36:00Z"/>
                <w:del w:id="1327" w:author="Microsoft Office User" w:date="2016-10-03T11:39:00Z"/>
                <w:rFonts w:cs="Arial"/>
                <w:rPrChange w:id="1328" w:author="Eugene Yakovlev" w:date="2015-08-11T11:36:00Z">
                  <w:rPr>
                    <w:ins w:id="1329" w:author="Eugene Yakovlev" w:date="2015-08-11T11:36:00Z"/>
                    <w:del w:id="1330" w:author="Microsoft Office User" w:date="2016-10-03T11:39:00Z"/>
                    <w:rFonts w:ascii="Arial" w:hAnsi="Arial" w:cs="Arial"/>
                    <w:lang w:val="en-US"/>
                  </w:rPr>
                </w:rPrChange>
              </w:rPr>
              <w:pPrChange w:id="1331" w:author="Eugene Yakovlev" w:date="2015-08-11T11:37:00Z">
                <w:pPr>
                  <w:pStyle w:val="Bullet1"/>
                  <w:suppressAutoHyphens w:val="0"/>
                  <w:spacing w:before="0"/>
                  <w:ind w:left="1368"/>
                </w:pPr>
              </w:pPrChange>
            </w:pPr>
            <w:ins w:id="1332" w:author="Eugene Yakovlev" w:date="2015-08-11T11:36:00Z">
              <w:del w:id="1333" w:author="Microsoft Office User" w:date="2016-10-03T11:39:00Z">
                <w:r w:rsidRPr="00BA0EA1" w:rsidDel="00416E39">
                  <w:rPr>
                    <w:rFonts w:cs="Arial"/>
                    <w:rPrChange w:id="1334" w:author="Eugene Yakovlev" w:date="2015-08-11T11:36:00Z">
                      <w:rPr>
                        <w:rFonts w:ascii="Arial" w:hAnsi="Arial" w:cs="Arial"/>
                      </w:rPr>
                    </w:rPrChange>
                  </w:rPr>
                  <w:delText>The whole tree should be represented as a single class, containing all needed data inside and should not reference any DataContexts. The class should implement Tree data structure, not a flat collection of all tree nodes;</w:delText>
                </w:r>
              </w:del>
            </w:ins>
          </w:p>
          <w:p w14:paraId="7D7E140D" w14:textId="202EB1E6" w:rsidR="000247FE" w:rsidRPr="00BA0EA1" w:rsidDel="00416E39" w:rsidRDefault="000247FE">
            <w:pPr>
              <w:numPr>
                <w:ilvl w:val="0"/>
                <w:numId w:val="23"/>
              </w:numPr>
              <w:rPr>
                <w:ins w:id="1335" w:author="Eugene Yakovlev" w:date="2015-08-11T11:36:00Z"/>
                <w:del w:id="1336" w:author="Microsoft Office User" w:date="2016-10-03T11:39:00Z"/>
                <w:rFonts w:cs="Arial"/>
                <w:rPrChange w:id="1337" w:author="Eugene Yakovlev" w:date="2015-08-11T11:36:00Z">
                  <w:rPr>
                    <w:ins w:id="1338" w:author="Eugene Yakovlev" w:date="2015-08-11T11:36:00Z"/>
                    <w:del w:id="1339" w:author="Microsoft Office User" w:date="2016-10-03T11:39:00Z"/>
                    <w:rFonts w:ascii="Arial" w:hAnsi="Arial" w:cs="Arial"/>
                    <w:lang w:val="en-US"/>
                  </w:rPr>
                </w:rPrChange>
              </w:rPr>
              <w:pPrChange w:id="1340" w:author="Eugene Yakovlev" w:date="2015-08-11T11:37:00Z">
                <w:pPr>
                  <w:pStyle w:val="Bullet1"/>
                  <w:suppressAutoHyphens w:val="0"/>
                  <w:spacing w:before="0"/>
                  <w:ind w:left="1368"/>
                </w:pPr>
              </w:pPrChange>
            </w:pPr>
            <w:ins w:id="1341" w:author="Eugene Yakovlev" w:date="2015-08-11T11:36:00Z">
              <w:del w:id="1342" w:author="Microsoft Office User" w:date="2016-10-03T11:39:00Z">
                <w:r w:rsidRPr="00BA0EA1" w:rsidDel="00416E39">
                  <w:rPr>
                    <w:rFonts w:cs="Arial"/>
                    <w:rPrChange w:id="1343" w:author="Eugene Yakovlev" w:date="2015-08-11T11:36:00Z">
                      <w:rPr>
                        <w:rFonts w:ascii="Arial" w:hAnsi="Arial" w:cs="Arial"/>
                      </w:rPr>
                    </w:rPrChange>
                  </w:rPr>
                  <w:delText>Sum, Sort, Min, Max functions should be implemented in Business logic level, not in the database, and actual algorithms should be implemented manually. This functions should accept the tree as an argument and return a value;</w:delText>
                </w:r>
              </w:del>
            </w:ins>
          </w:p>
          <w:p w14:paraId="68D44310" w14:textId="4B005EBF" w:rsidR="000247FE" w:rsidRPr="00BA0EA1" w:rsidDel="00416E39" w:rsidRDefault="000247FE">
            <w:pPr>
              <w:numPr>
                <w:ilvl w:val="0"/>
                <w:numId w:val="23"/>
              </w:numPr>
              <w:rPr>
                <w:ins w:id="1344" w:author="Eugene Yakovlev" w:date="2015-08-11T11:36:00Z"/>
                <w:del w:id="1345" w:author="Microsoft Office User" w:date="2016-10-03T11:39:00Z"/>
                <w:rFonts w:cs="Arial"/>
                <w:rPrChange w:id="1346" w:author="Eugene Yakovlev" w:date="2015-08-11T11:36:00Z">
                  <w:rPr>
                    <w:ins w:id="1347" w:author="Eugene Yakovlev" w:date="2015-08-11T11:36:00Z"/>
                    <w:del w:id="1348" w:author="Microsoft Office User" w:date="2016-10-03T11:39:00Z"/>
                    <w:rFonts w:ascii="Arial" w:hAnsi="Arial" w:cs="Arial"/>
                    <w:lang w:val="en-US"/>
                  </w:rPr>
                </w:rPrChange>
              </w:rPr>
              <w:pPrChange w:id="1349" w:author="Eugene Yakovlev" w:date="2015-08-11T11:37:00Z">
                <w:pPr>
                  <w:pStyle w:val="Bullet1"/>
                  <w:suppressAutoHyphens w:val="0"/>
                  <w:spacing w:before="0"/>
                  <w:ind w:left="1368"/>
                </w:pPr>
              </w:pPrChange>
            </w:pPr>
            <w:ins w:id="1350" w:author="Eugene Yakovlev" w:date="2015-08-11T11:36:00Z">
              <w:del w:id="1351" w:author="Microsoft Office User" w:date="2016-10-03T11:39:00Z">
                <w:r w:rsidRPr="00BA0EA1" w:rsidDel="00416E39">
                  <w:rPr>
                    <w:rFonts w:cs="Arial"/>
                    <w:rPrChange w:id="1352" w:author="Eugene Yakovlev" w:date="2015-08-11T11:36:00Z">
                      <w:rPr>
                        <w:rFonts w:ascii="Arial" w:hAnsi="Arial" w:cs="Arial"/>
                      </w:rPr>
                    </w:rPrChange>
                  </w:rPr>
                  <w:delText>Do not use 3rd-party controls, libraries etc., only framework std;</w:delText>
                </w:r>
              </w:del>
            </w:ins>
          </w:p>
          <w:p w14:paraId="321D9EE5" w14:textId="69AFDE0E" w:rsidR="000247FE" w:rsidRPr="00BA0EA1" w:rsidDel="00416E39" w:rsidRDefault="000247FE">
            <w:pPr>
              <w:numPr>
                <w:ilvl w:val="0"/>
                <w:numId w:val="23"/>
              </w:numPr>
              <w:rPr>
                <w:ins w:id="1353" w:author="Eugene Yakovlev" w:date="2015-08-11T11:36:00Z"/>
                <w:del w:id="1354" w:author="Microsoft Office User" w:date="2016-10-03T11:39:00Z"/>
                <w:rFonts w:cs="Arial"/>
                <w:rPrChange w:id="1355" w:author="Eugene Yakovlev" w:date="2015-08-11T11:36:00Z">
                  <w:rPr>
                    <w:ins w:id="1356" w:author="Eugene Yakovlev" w:date="2015-08-11T11:36:00Z"/>
                    <w:del w:id="1357" w:author="Microsoft Office User" w:date="2016-10-03T11:39:00Z"/>
                    <w:rFonts w:ascii="Arial" w:hAnsi="Arial" w:cs="Arial"/>
                    <w:lang w:val="en-US"/>
                  </w:rPr>
                </w:rPrChange>
              </w:rPr>
              <w:pPrChange w:id="1358" w:author="Eugene Yakovlev" w:date="2015-08-11T11:37:00Z">
                <w:pPr>
                  <w:pStyle w:val="Bullet1"/>
                  <w:suppressAutoHyphens w:val="0"/>
                  <w:spacing w:before="0"/>
                  <w:ind w:left="1368"/>
                </w:pPr>
              </w:pPrChange>
            </w:pPr>
            <w:ins w:id="1359" w:author="Eugene Yakovlev" w:date="2015-08-11T11:36:00Z">
              <w:del w:id="1360" w:author="Microsoft Office User" w:date="2016-10-03T11:39:00Z">
                <w:r w:rsidRPr="00BA0EA1" w:rsidDel="00416E39">
                  <w:rPr>
                    <w:rFonts w:cs="Arial"/>
                    <w:rPrChange w:id="1361" w:author="Eugene Yakovlev" w:date="2015-08-11T11:36:00Z">
                      <w:rPr>
                        <w:rFonts w:ascii="Arial" w:hAnsi="Arial" w:cs="Arial"/>
                      </w:rPr>
                    </w:rPrChange>
                  </w:rPr>
                  <w:delText>Do not use any ready-to-use tree-view controls;</w:delText>
                </w:r>
              </w:del>
            </w:ins>
          </w:p>
          <w:p w14:paraId="3565881D" w14:textId="1C93C19E" w:rsidR="000247FE" w:rsidRPr="00BA0EA1" w:rsidDel="00416E39" w:rsidRDefault="000247FE">
            <w:pPr>
              <w:numPr>
                <w:ilvl w:val="0"/>
                <w:numId w:val="23"/>
              </w:numPr>
              <w:rPr>
                <w:ins w:id="1362" w:author="Eugene Yakovlev" w:date="2015-08-11T11:36:00Z"/>
                <w:del w:id="1363" w:author="Microsoft Office User" w:date="2016-10-03T11:39:00Z"/>
                <w:rFonts w:cs="Arial"/>
                <w:rPrChange w:id="1364" w:author="Eugene Yakovlev" w:date="2015-08-11T11:36:00Z">
                  <w:rPr>
                    <w:ins w:id="1365" w:author="Eugene Yakovlev" w:date="2015-08-11T11:36:00Z"/>
                    <w:del w:id="1366" w:author="Microsoft Office User" w:date="2016-10-03T11:39:00Z"/>
                    <w:rFonts w:ascii="Arial" w:hAnsi="Arial" w:cs="Arial"/>
                    <w:lang w:val="en-US"/>
                  </w:rPr>
                </w:rPrChange>
              </w:rPr>
              <w:pPrChange w:id="1367" w:author="Eugene Yakovlev" w:date="2015-08-11T11:37:00Z">
                <w:pPr>
                  <w:pStyle w:val="Bullet1"/>
                  <w:suppressAutoHyphens w:val="0"/>
                  <w:spacing w:before="0"/>
                  <w:ind w:left="1368"/>
                </w:pPr>
              </w:pPrChange>
            </w:pPr>
            <w:ins w:id="1368" w:author="Eugene Yakovlev" w:date="2015-08-11T11:36:00Z">
              <w:del w:id="1369" w:author="Microsoft Office User" w:date="2016-10-03T11:39:00Z">
                <w:r w:rsidRPr="00BA0EA1" w:rsidDel="00416E39">
                  <w:rPr>
                    <w:rFonts w:cs="Arial"/>
                    <w:rPrChange w:id="1370" w:author="Eugene Yakovlev" w:date="2015-08-11T11:36:00Z">
                      <w:rPr>
                        <w:rFonts w:ascii="Arial" w:hAnsi="Arial" w:cs="Arial"/>
                      </w:rPr>
                    </w:rPrChange>
                  </w:rPr>
                  <w:delText>The code should be production-like: errors are handled, code is tested etc;</w:delText>
                </w:r>
              </w:del>
            </w:ins>
          </w:p>
          <w:p w14:paraId="1323A0F9" w14:textId="77777777" w:rsidR="000247FE" w:rsidRPr="00BA0EA1" w:rsidRDefault="000247FE">
            <w:pPr>
              <w:pStyle w:val="Bullet1"/>
              <w:numPr>
                <w:ilvl w:val="0"/>
                <w:numId w:val="0"/>
              </w:numPr>
              <w:rPr>
                <w:ins w:id="1371" w:author="Eugene Yakovlev" w:date="2015-08-11T11:36:00Z"/>
                <w:rFonts w:asciiTheme="minorHAnsi" w:eastAsiaTheme="minorHAnsi" w:hAnsiTheme="minorHAnsi" w:cs="Arial"/>
                <w:b/>
                <w:sz w:val="22"/>
                <w:szCs w:val="22"/>
                <w:lang w:val="en-US" w:eastAsia="en-US"/>
                <w:rPrChange w:id="1372" w:author="Eugene Yakovlev" w:date="2015-08-11T11:37:00Z">
                  <w:rPr>
                    <w:ins w:id="1373" w:author="Eugene Yakovlev" w:date="2015-08-11T11:36:00Z"/>
                    <w:rFonts w:ascii="Arial" w:hAnsi="Arial" w:cs="Arial"/>
                    <w:lang w:val="en-US"/>
                  </w:rPr>
                </w:rPrChange>
              </w:rPr>
            </w:pPr>
            <w:ins w:id="1374" w:author="Eugene Yakovlev" w:date="2015-08-11T11:36:00Z">
              <w:r w:rsidRPr="00BA0EA1">
                <w:rPr>
                  <w:rFonts w:asciiTheme="minorHAnsi" w:eastAsiaTheme="minorHAnsi" w:hAnsiTheme="minorHAnsi" w:cs="Arial"/>
                  <w:b/>
                  <w:sz w:val="22"/>
                  <w:szCs w:val="22"/>
                  <w:lang w:val="en-US" w:eastAsia="en-US"/>
                  <w:rPrChange w:id="1375" w:author="Eugene Yakovlev" w:date="2015-08-11T11:37:00Z">
                    <w:rPr>
                      <w:rFonts w:ascii="Arial" w:hAnsi="Arial" w:cs="Arial"/>
                      <w:lang w:val="en-US"/>
                    </w:rPr>
                  </w:rPrChange>
                </w:rPr>
                <w:t>Bonuses:</w:t>
              </w:r>
            </w:ins>
          </w:p>
          <w:p w14:paraId="58E31B2A" w14:textId="6183D34A" w:rsidR="000247FE" w:rsidRPr="00BA0EA1" w:rsidRDefault="000247FE">
            <w:pPr>
              <w:numPr>
                <w:ilvl w:val="0"/>
                <w:numId w:val="23"/>
              </w:numPr>
              <w:rPr>
                <w:ins w:id="1376" w:author="Eugene Yakovlev" w:date="2015-08-11T11:36:00Z"/>
                <w:rFonts w:cs="Arial"/>
                <w:rPrChange w:id="1377" w:author="Eugene Yakovlev" w:date="2015-08-11T11:36:00Z">
                  <w:rPr>
                    <w:ins w:id="1378" w:author="Eugene Yakovlev" w:date="2015-08-11T11:36:00Z"/>
                    <w:rFonts w:ascii="Arial" w:hAnsi="Arial" w:cs="Arial"/>
                    <w:lang w:val="en-US"/>
                  </w:rPr>
                </w:rPrChange>
              </w:rPr>
              <w:pPrChange w:id="1379" w:author="Eugene Yakovlev" w:date="2015-08-11T11:37:00Z">
                <w:pPr>
                  <w:pStyle w:val="Bullet1"/>
                  <w:suppressAutoHyphens w:val="0"/>
                  <w:spacing w:before="0"/>
                  <w:ind w:left="1368"/>
                </w:pPr>
              </w:pPrChange>
            </w:pPr>
            <w:ins w:id="1380" w:author="Eugene Yakovlev" w:date="2015-08-11T11:36:00Z">
              <w:del w:id="1381" w:author="Microsoft Office User" w:date="2016-10-03T11:39:00Z">
                <w:r w:rsidRPr="00BA0EA1" w:rsidDel="00416E39">
                  <w:rPr>
                    <w:rFonts w:cs="Arial"/>
                    <w:rPrChange w:id="1382" w:author="Eugene Yakovlev" w:date="2015-08-11T11:36:00Z">
                      <w:rPr>
                        <w:rFonts w:ascii="Arial" w:hAnsi="Arial" w:cs="Arial"/>
                      </w:rPr>
                    </w:rPrChange>
                  </w:rPr>
                  <w:delText>Do not use recursion in the implementation</w:delText>
                </w:r>
              </w:del>
            </w:ins>
            <w:proofErr w:type="spellStart"/>
            <w:ins w:id="1383" w:author="Microsoft Office User" w:date="2016-10-03T11:39:00Z">
              <w:r w:rsidR="00416E39">
                <w:rPr>
                  <w:rFonts w:cs="Arial"/>
                </w:rPr>
                <w:t>Caffe</w:t>
              </w:r>
              <w:proofErr w:type="spellEnd"/>
              <w:r w:rsidR="00416E39">
                <w:rPr>
                  <w:rFonts w:cs="Arial"/>
                </w:rPr>
                <w:t xml:space="preserve"> can be used</w:t>
              </w:r>
            </w:ins>
            <w:ins w:id="1384" w:author="Eugene Yakovlev" w:date="2015-08-11T11:36:00Z">
              <w:r w:rsidRPr="00BA0EA1">
                <w:rPr>
                  <w:rFonts w:cs="Arial"/>
                  <w:rPrChange w:id="1385" w:author="Eugene Yakovlev" w:date="2015-08-11T11:36:00Z">
                    <w:rPr>
                      <w:rFonts w:ascii="Arial" w:hAnsi="Arial" w:cs="Arial"/>
                    </w:rPr>
                  </w:rPrChange>
                </w:rPr>
                <w:t>;</w:t>
              </w:r>
            </w:ins>
          </w:p>
          <w:p w14:paraId="1B9608A1" w14:textId="05E4E9B2" w:rsidR="000247FE" w:rsidRPr="00BA0EA1" w:rsidDel="00416E39" w:rsidRDefault="000247FE">
            <w:pPr>
              <w:ind w:left="720"/>
              <w:rPr>
                <w:ins w:id="1386" w:author="Eugene Yakovlev" w:date="2015-08-11T11:36:00Z"/>
                <w:del w:id="1387" w:author="Microsoft Office User" w:date="2016-10-03T11:39:00Z"/>
                <w:rFonts w:cs="Arial"/>
                <w:rPrChange w:id="1388" w:author="Eugene Yakovlev" w:date="2015-08-11T11:36:00Z">
                  <w:rPr>
                    <w:ins w:id="1389" w:author="Eugene Yakovlev" w:date="2015-08-11T11:36:00Z"/>
                    <w:del w:id="1390" w:author="Microsoft Office User" w:date="2016-10-03T11:39:00Z"/>
                    <w:rFonts w:ascii="Arial" w:hAnsi="Arial" w:cs="Arial"/>
                    <w:lang w:val="en-US"/>
                  </w:rPr>
                </w:rPrChange>
              </w:rPr>
              <w:pPrChange w:id="1391" w:author="Microsoft Office User" w:date="2016-10-03T11:39:00Z">
                <w:pPr>
                  <w:pStyle w:val="Bullet1"/>
                  <w:suppressAutoHyphens w:val="0"/>
                  <w:spacing w:before="0"/>
                  <w:ind w:left="1368"/>
                </w:pPr>
              </w:pPrChange>
            </w:pPr>
            <w:ins w:id="1392" w:author="Eugene Yakovlev" w:date="2015-08-11T11:36:00Z">
              <w:del w:id="1393" w:author="Microsoft Office User" w:date="2016-10-03T11:39:00Z">
                <w:r w:rsidRPr="00BA0EA1" w:rsidDel="00416E39">
                  <w:rPr>
                    <w:rFonts w:cs="Arial"/>
                    <w:rPrChange w:id="1394" w:author="Eugene Yakovlev" w:date="2015-08-11T11:36:00Z">
                      <w:rPr>
                        <w:rFonts w:ascii="Arial" w:hAnsi="Arial" w:cs="Arial"/>
                      </w:rPr>
                    </w:rPrChange>
                  </w:rPr>
                  <w:delText>Create functionality allowing export/import entered tree to/from file;</w:delText>
                </w:r>
              </w:del>
            </w:ins>
          </w:p>
          <w:p w14:paraId="65D5D151" w14:textId="39E5FB06" w:rsidR="000247FE" w:rsidRPr="00BA0EA1" w:rsidDel="00416E39" w:rsidRDefault="000247FE">
            <w:pPr>
              <w:ind w:left="720"/>
              <w:rPr>
                <w:ins w:id="1395" w:author="Eugene Yakovlev" w:date="2015-08-11T11:36:00Z"/>
                <w:del w:id="1396" w:author="Microsoft Office User" w:date="2016-10-03T11:40:00Z"/>
                <w:rFonts w:cs="Arial"/>
                <w:rPrChange w:id="1397" w:author="Eugene Yakovlev" w:date="2015-08-11T11:36:00Z">
                  <w:rPr>
                    <w:ins w:id="1398" w:author="Eugene Yakovlev" w:date="2015-08-11T11:36:00Z"/>
                    <w:del w:id="1399" w:author="Microsoft Office User" w:date="2016-10-03T11:40:00Z"/>
                    <w:rFonts w:ascii="Arial" w:hAnsi="Arial" w:cs="Arial"/>
                    <w:lang w:val="en-US"/>
                  </w:rPr>
                </w:rPrChange>
              </w:rPr>
              <w:pPrChange w:id="1400" w:author="Microsoft Office User" w:date="2016-10-03T11:39:00Z">
                <w:pPr>
                  <w:pStyle w:val="Bullet1"/>
                  <w:suppressAutoHyphens w:val="0"/>
                  <w:spacing w:before="0"/>
                  <w:ind w:left="1368"/>
                </w:pPr>
              </w:pPrChange>
            </w:pPr>
            <w:ins w:id="1401" w:author="Eugene Yakovlev" w:date="2015-08-11T11:36:00Z">
              <w:del w:id="1402" w:author="Microsoft Office User" w:date="2016-10-03T11:39:00Z">
                <w:r w:rsidRPr="00BA0EA1" w:rsidDel="00416E39">
                  <w:rPr>
                    <w:rFonts w:cs="Arial"/>
                    <w:rPrChange w:id="1403" w:author="Eugene Yakovlev" w:date="2015-08-11T11:36:00Z">
                      <w:rPr>
                        <w:rFonts w:ascii="Arial" w:hAnsi="Arial" w:cs="Arial"/>
                      </w:rPr>
                    </w:rPrChange>
                  </w:rPr>
                  <w:delText>Add multi-user support to the application (separate tree for each user). This task means usage of asp.net membership, login page etc</w:delText>
                </w:r>
              </w:del>
              <w:del w:id="1404" w:author="Microsoft Office User" w:date="2016-10-03T11:40:00Z">
                <w:r w:rsidRPr="00BA0EA1" w:rsidDel="00416E39">
                  <w:rPr>
                    <w:rFonts w:cs="Arial"/>
                    <w:rPrChange w:id="1405" w:author="Eugene Yakovlev" w:date="2015-08-11T11:36:00Z">
                      <w:rPr>
                        <w:rFonts w:ascii="Arial" w:hAnsi="Arial" w:cs="Arial"/>
                      </w:rPr>
                    </w:rPrChange>
                  </w:rPr>
                  <w:delText>.</w:delText>
                </w:r>
              </w:del>
            </w:ins>
          </w:p>
          <w:p w14:paraId="56CBFF8B" w14:textId="46DBF935" w:rsidR="000247FE" w:rsidRPr="00BA0EA1" w:rsidDel="00416E39" w:rsidRDefault="000247FE">
            <w:pPr>
              <w:spacing w:after="60"/>
              <w:rPr>
                <w:ins w:id="1406" w:author="Eugene Yakovlev" w:date="2015-08-11T11:36:00Z"/>
                <w:del w:id="1407" w:author="Microsoft Office User" w:date="2016-10-03T11:40:00Z"/>
                <w:rFonts w:cs="Arial"/>
                <w:b/>
                <w:rPrChange w:id="1408" w:author="Eugene Yakovlev" w:date="2015-08-11T11:37:00Z">
                  <w:rPr>
                    <w:ins w:id="1409" w:author="Eugene Yakovlev" w:date="2015-08-11T11:36:00Z"/>
                    <w:del w:id="1410" w:author="Microsoft Office User" w:date="2016-10-03T11:40:00Z"/>
                  </w:rPr>
                </w:rPrChange>
              </w:rPr>
              <w:pPrChange w:id="1411" w:author="Eugene Yakovlev" w:date="2015-08-11T11:37:00Z">
                <w:pPr>
                  <w:pStyle w:val="ListParagraph"/>
                  <w:numPr>
                    <w:numId w:val="27"/>
                  </w:numPr>
                  <w:spacing w:after="60"/>
                  <w:ind w:left="720" w:hanging="360"/>
                  <w:contextualSpacing w:val="0"/>
                </w:pPr>
              </w:pPrChange>
            </w:pPr>
            <w:ins w:id="1412" w:author="Eugene Yakovlev" w:date="2015-08-11T11:36:00Z">
              <w:del w:id="1413" w:author="Microsoft Office User" w:date="2016-10-03T11:40:00Z">
                <w:r w:rsidRPr="00BA0EA1" w:rsidDel="00416E39">
                  <w:rPr>
                    <w:rFonts w:cs="Arial"/>
                    <w:b/>
                    <w:rPrChange w:id="1414" w:author="Eugene Yakovlev" w:date="2015-08-11T11:37:00Z">
                      <w:rPr/>
                    </w:rPrChange>
                  </w:rPr>
                  <w:delText>Assessment Criteria:</w:delText>
                </w:r>
              </w:del>
            </w:ins>
          </w:p>
          <w:p w14:paraId="6B175FA5" w14:textId="5B1D29EE" w:rsidR="000247FE" w:rsidRPr="000F60EA" w:rsidDel="00416E39" w:rsidRDefault="000247FE" w:rsidP="000247FE">
            <w:pPr>
              <w:pStyle w:val="ListParagraph"/>
              <w:contextualSpacing w:val="0"/>
              <w:rPr>
                <w:ins w:id="1415" w:author="Eugene Yakovlev" w:date="2015-08-11T11:36:00Z"/>
                <w:del w:id="1416" w:author="Microsoft Office User" w:date="2016-10-03T11:40:00Z"/>
                <w:rFonts w:cs="Arial"/>
              </w:rPr>
            </w:pPr>
            <w:ins w:id="1417" w:author="Eugene Yakovlev" w:date="2015-08-11T11:36:00Z">
              <w:del w:id="1418" w:author="Microsoft Office User" w:date="2016-10-03T11:40:00Z">
                <w:r w:rsidRPr="000F60EA" w:rsidDel="00416E39">
                  <w:rPr>
                    <w:rFonts w:cs="Arial"/>
                  </w:rPr>
                  <w:delText>As you might understand the purpose of the task is to show the knowledge you have, so please, use approaches, patterns, best practices, etc. to show that you’re familiar with such things (for instance use n-tier architecture if you know what it is).</w:delText>
                </w:r>
              </w:del>
            </w:ins>
          </w:p>
          <w:p w14:paraId="7744EF1C" w14:textId="6FD77D30" w:rsidR="000247FE" w:rsidRPr="00BA0EA1" w:rsidDel="005C25A2" w:rsidRDefault="000247FE" w:rsidP="000247FE">
            <w:pPr>
              <w:rPr>
                <w:del w:id="1419" w:author="Eugene Yakovlev" w:date="2015-08-11T11:34:00Z"/>
                <w:rFonts w:cs="Arial"/>
                <w:rPrChange w:id="1420" w:author="Eugene Yakovlev" w:date="2015-08-11T11:36:00Z">
                  <w:rPr>
                    <w:del w:id="1421" w:author="Eugene Yakovlev" w:date="2015-08-11T11:34:00Z"/>
                    <w:b/>
                    <w:u w:val="single"/>
                  </w:rPr>
                </w:rPrChange>
              </w:rPr>
            </w:pPr>
            <w:del w:id="1422" w:author="Eugene Yakovlev" w:date="2015-08-11T11:34:00Z">
              <w:r w:rsidRPr="00BA0EA1" w:rsidDel="005C25A2">
                <w:rPr>
                  <w:rFonts w:cs="Arial"/>
                  <w:rPrChange w:id="1423" w:author="Eugene Yakovlev" w:date="2015-08-11T11:36:00Z">
                    <w:rPr>
                      <w:b/>
                      <w:u w:val="single"/>
                    </w:rPr>
                  </w:rPrChange>
                </w:rPr>
                <w:delText>Overview</w:delText>
              </w:r>
            </w:del>
          </w:p>
          <w:p w14:paraId="2A95FFAE" w14:textId="6385B66B" w:rsidR="000247FE" w:rsidRPr="00BA0EA1" w:rsidDel="005C25A2" w:rsidRDefault="000247FE" w:rsidP="00F103AE">
            <w:pPr>
              <w:keepNext/>
              <w:keepLines/>
              <w:spacing w:before="200" w:line="276" w:lineRule="auto"/>
              <w:outlineLvl w:val="6"/>
              <w:rPr>
                <w:del w:id="1424" w:author="Eugene Yakovlev" w:date="2015-08-11T11:34:00Z"/>
                <w:rFonts w:cs="Arial"/>
              </w:rPr>
            </w:pPr>
            <w:del w:id="1425" w:author="Eugene Yakovlev" w:date="2015-08-11T11:34:00Z">
              <w:r w:rsidRPr="00BA0EA1" w:rsidDel="005C25A2">
                <w:rPr>
                  <w:rFonts w:cs="Arial"/>
                  <w:rPrChange w:id="1426" w:author="Eugene Yakovlev" w:date="2015-08-11T11:36:00Z">
                    <w:rPr>
                      <w:lang w:val="en-GB"/>
                    </w:rPr>
                  </w:rPrChange>
                </w:rPr>
                <w:delText>Implement the administration system for The Video Rental Store:</w:delText>
              </w:r>
            </w:del>
          </w:p>
          <w:p w14:paraId="577E8F73" w14:textId="6629D9A7" w:rsidR="000247FE" w:rsidRPr="00BA0EA1" w:rsidDel="005C25A2" w:rsidRDefault="000247FE" w:rsidP="00F103AE">
            <w:pPr>
              <w:rPr>
                <w:del w:id="1427" w:author="Eugene Yakovlev" w:date="2015-08-11T11:34:00Z"/>
                <w:rFonts w:cs="Arial"/>
                <w:rPrChange w:id="1428" w:author="Eugene Yakovlev" w:date="2015-08-11T11:36:00Z">
                  <w:rPr>
                    <w:del w:id="1429" w:author="Eugene Yakovlev" w:date="2015-08-11T11:34:00Z"/>
                    <w:b/>
                    <w:u w:val="single"/>
                  </w:rPr>
                </w:rPrChange>
              </w:rPr>
            </w:pPr>
            <w:del w:id="1430" w:author="Eugene Yakovlev" w:date="2015-08-11T11:34:00Z">
              <w:r w:rsidRPr="00BA0EA1" w:rsidDel="005C25A2">
                <w:rPr>
                  <w:rFonts w:cs="Arial"/>
                  <w:rPrChange w:id="1431" w:author="Eugene Yakovlev" w:date="2015-08-11T11:36:00Z">
                    <w:rPr>
                      <w:b/>
                      <w:u w:val="single"/>
                    </w:rPr>
                  </w:rPrChange>
                </w:rPr>
                <w:delText>Requirements</w:delText>
              </w:r>
            </w:del>
          </w:p>
          <w:p w14:paraId="42E0C081" w14:textId="4A500A91" w:rsidR="000247FE" w:rsidRPr="00BA0EA1" w:rsidDel="005C25A2" w:rsidRDefault="000247FE" w:rsidP="00F103AE">
            <w:pPr>
              <w:rPr>
                <w:del w:id="1432" w:author="Eugene Yakovlev" w:date="2015-08-11T11:34:00Z"/>
                <w:rFonts w:cs="Arial"/>
                <w:rPrChange w:id="1433" w:author="Eugene Yakovlev" w:date="2015-08-11T11:36:00Z">
                  <w:rPr>
                    <w:del w:id="1434" w:author="Eugene Yakovlev" w:date="2015-08-11T11:34:00Z"/>
                    <w:lang w:val="en-GB"/>
                  </w:rPr>
                </w:rPrChange>
              </w:rPr>
            </w:pPr>
            <w:del w:id="1435" w:author="Eugene Yakovlev" w:date="2015-08-11T11:34:00Z">
              <w:r w:rsidRPr="00BA0EA1" w:rsidDel="005C25A2">
                <w:rPr>
                  <w:rFonts w:cs="Arial"/>
                  <w:rPrChange w:id="1436" w:author="Eugene Yakovlev" w:date="2015-08-11T11:36:00Z">
                    <w:rPr>
                      <w:b/>
                      <w:lang w:val="en-GB"/>
                    </w:rPr>
                  </w:rPrChange>
                </w:rPr>
                <w:delText>Primary Features (must be implemented)</w:delText>
              </w:r>
            </w:del>
          </w:p>
          <w:p w14:paraId="4345F00D" w14:textId="017D19A0" w:rsidR="000247FE" w:rsidRPr="00BA0EA1" w:rsidDel="005C25A2" w:rsidRDefault="000247FE" w:rsidP="00F103AE">
            <w:pPr>
              <w:numPr>
                <w:ilvl w:val="0"/>
                <w:numId w:val="23"/>
              </w:numPr>
              <w:rPr>
                <w:del w:id="1437" w:author="Eugene Yakovlev" w:date="2015-08-11T11:34:00Z"/>
                <w:rFonts w:cs="Arial"/>
                <w:rPrChange w:id="1438" w:author="Eugene Yakovlev" w:date="2015-08-11T11:36:00Z">
                  <w:rPr>
                    <w:del w:id="1439" w:author="Eugene Yakovlev" w:date="2015-08-11T11:34:00Z"/>
                    <w:lang w:val="en-GB"/>
                  </w:rPr>
                </w:rPrChange>
              </w:rPr>
            </w:pPr>
            <w:del w:id="1440" w:author="Eugene Yakovlev" w:date="2015-08-11T11:34:00Z">
              <w:r w:rsidRPr="00BA0EA1" w:rsidDel="005C25A2">
                <w:rPr>
                  <w:rFonts w:cs="Arial"/>
                  <w:rPrChange w:id="1441" w:author="Eugene Yakovlev" w:date="2015-08-11T11:36:00Z">
                    <w:rPr>
                      <w:lang w:val="en-GB"/>
                    </w:rPr>
                  </w:rPrChange>
                </w:rPr>
                <w:delText>Support the pricing and bonus program advertised</w:delText>
              </w:r>
            </w:del>
          </w:p>
          <w:p w14:paraId="6D16FEBB" w14:textId="2191F951" w:rsidR="000247FE" w:rsidRPr="00BA0EA1" w:rsidDel="005C25A2" w:rsidRDefault="000247FE" w:rsidP="00F103AE">
            <w:pPr>
              <w:numPr>
                <w:ilvl w:val="0"/>
                <w:numId w:val="23"/>
              </w:numPr>
              <w:rPr>
                <w:del w:id="1442" w:author="Eugene Yakovlev" w:date="2015-08-11T11:34:00Z"/>
                <w:rFonts w:cs="Arial"/>
                <w:rPrChange w:id="1443" w:author="Eugene Yakovlev" w:date="2015-08-11T11:36:00Z">
                  <w:rPr>
                    <w:del w:id="1444" w:author="Eugene Yakovlev" w:date="2015-08-11T11:34:00Z"/>
                    <w:lang w:val="en-GB"/>
                  </w:rPr>
                </w:rPrChange>
              </w:rPr>
            </w:pPr>
            <w:del w:id="1445" w:author="Eugene Yakovlev" w:date="2015-08-11T11:34:00Z">
              <w:r w:rsidRPr="00BA0EA1" w:rsidDel="005C25A2">
                <w:rPr>
                  <w:rFonts w:cs="Arial"/>
                  <w:rPrChange w:id="1446" w:author="Eugene Yakovlev" w:date="2015-08-11T11:36:00Z">
                    <w:rPr>
                      <w:lang w:val="en-GB"/>
                    </w:rPr>
                  </w:rPrChange>
                </w:rPr>
                <w:delText>Produce rental and return receipts detailing films, rental periods and amounts (both money and bonus points) involved</w:delText>
              </w:r>
            </w:del>
          </w:p>
          <w:p w14:paraId="26374E3C" w14:textId="0F3EB6FC" w:rsidR="000247FE" w:rsidRPr="00BA0EA1" w:rsidDel="005C25A2" w:rsidRDefault="000247FE" w:rsidP="00F103AE">
            <w:pPr>
              <w:numPr>
                <w:ilvl w:val="0"/>
                <w:numId w:val="23"/>
              </w:numPr>
              <w:rPr>
                <w:del w:id="1447" w:author="Eugene Yakovlev" w:date="2015-08-11T11:34:00Z"/>
                <w:rFonts w:cs="Arial"/>
                <w:rPrChange w:id="1448" w:author="Eugene Yakovlev" w:date="2015-08-11T11:36:00Z">
                  <w:rPr>
                    <w:del w:id="1449" w:author="Eugene Yakovlev" w:date="2015-08-11T11:34:00Z"/>
                    <w:lang w:val="en-GB"/>
                  </w:rPr>
                </w:rPrChange>
              </w:rPr>
            </w:pPr>
            <w:del w:id="1450" w:author="Eugene Yakovlev" w:date="2015-08-11T11:34:00Z">
              <w:r w:rsidRPr="00BA0EA1" w:rsidDel="005C25A2">
                <w:rPr>
                  <w:rFonts w:cs="Arial"/>
                  <w:rPrChange w:id="1451" w:author="Eugene Yakovlev" w:date="2015-08-11T11:36:00Z">
                    <w:rPr>
                      <w:lang w:val="en-GB"/>
                    </w:rPr>
                  </w:rPrChange>
                </w:rPr>
                <w:delText>Manage films (add/remove and change category)</w:delText>
              </w:r>
            </w:del>
          </w:p>
          <w:p w14:paraId="32C128D7" w14:textId="077CE64E" w:rsidR="000247FE" w:rsidRPr="00BA0EA1" w:rsidDel="005C25A2" w:rsidRDefault="000247FE" w:rsidP="00F103AE">
            <w:pPr>
              <w:numPr>
                <w:ilvl w:val="0"/>
                <w:numId w:val="23"/>
              </w:numPr>
              <w:rPr>
                <w:del w:id="1452" w:author="Eugene Yakovlev" w:date="2015-08-11T11:34:00Z"/>
                <w:rFonts w:cs="Arial"/>
                <w:rPrChange w:id="1453" w:author="Eugene Yakovlev" w:date="2015-08-11T11:36:00Z">
                  <w:rPr>
                    <w:del w:id="1454" w:author="Eugene Yakovlev" w:date="2015-08-11T11:34:00Z"/>
                    <w:lang w:val="en-GB"/>
                  </w:rPr>
                </w:rPrChange>
              </w:rPr>
            </w:pPr>
            <w:del w:id="1455" w:author="Eugene Yakovlev" w:date="2015-08-11T11:34:00Z">
              <w:r w:rsidRPr="00BA0EA1" w:rsidDel="005C25A2">
                <w:rPr>
                  <w:rFonts w:cs="Arial"/>
                  <w:rPrChange w:id="1456" w:author="Eugene Yakovlev" w:date="2015-08-11T11:36:00Z">
                    <w:rPr>
                      <w:lang w:val="en-GB"/>
                    </w:rPr>
                  </w:rPrChange>
                </w:rPr>
                <w:delText>Manage customers (add/remove and debit/credit bonus points)</w:delText>
              </w:r>
            </w:del>
          </w:p>
          <w:p w14:paraId="3748A02A" w14:textId="5D9BF81B" w:rsidR="000247FE" w:rsidRPr="00BA0EA1" w:rsidDel="005C25A2" w:rsidRDefault="000247FE" w:rsidP="00F103AE">
            <w:pPr>
              <w:rPr>
                <w:del w:id="1457" w:author="Eugene Yakovlev" w:date="2015-08-11T11:34:00Z"/>
                <w:rFonts w:cs="Arial"/>
                <w:rPrChange w:id="1458" w:author="Eugene Yakovlev" w:date="2015-08-11T11:36:00Z">
                  <w:rPr>
                    <w:del w:id="1459" w:author="Eugene Yakovlev" w:date="2015-08-11T11:34:00Z"/>
                    <w:lang w:val="en-GB"/>
                  </w:rPr>
                </w:rPrChange>
              </w:rPr>
            </w:pPr>
          </w:p>
          <w:p w14:paraId="78353FD9" w14:textId="229DC5B2" w:rsidR="000247FE" w:rsidRPr="00BA0EA1" w:rsidDel="005C25A2" w:rsidRDefault="000247FE" w:rsidP="00F103AE">
            <w:pPr>
              <w:rPr>
                <w:del w:id="1460" w:author="Eugene Yakovlev" w:date="2015-08-11T11:34:00Z"/>
                <w:rFonts w:cs="Arial"/>
                <w:rPrChange w:id="1461" w:author="Eugene Yakovlev" w:date="2015-08-11T11:36:00Z">
                  <w:rPr>
                    <w:del w:id="1462" w:author="Eugene Yakovlev" w:date="2015-08-11T11:34:00Z"/>
                    <w:lang w:val="en-GB"/>
                  </w:rPr>
                </w:rPrChange>
              </w:rPr>
            </w:pPr>
            <w:del w:id="1463" w:author="Eugene Yakovlev" w:date="2015-08-11T11:34:00Z">
              <w:r w:rsidRPr="00BA0EA1" w:rsidDel="005C25A2">
                <w:rPr>
                  <w:rFonts w:cs="Arial"/>
                  <w:rPrChange w:id="1464" w:author="Eugene Yakovlev" w:date="2015-08-11T11:36:00Z">
                    <w:rPr>
                      <w:b/>
                      <w:lang w:val="en-GB"/>
                    </w:rPr>
                  </w:rPrChange>
                </w:rPr>
                <w:delText>Secondary Features (if time allows)</w:delText>
              </w:r>
            </w:del>
          </w:p>
          <w:p w14:paraId="2DDF6ACF" w14:textId="4865B288" w:rsidR="000247FE" w:rsidRPr="00BA0EA1" w:rsidDel="005C25A2" w:rsidRDefault="000247FE" w:rsidP="00F103AE">
            <w:pPr>
              <w:numPr>
                <w:ilvl w:val="0"/>
                <w:numId w:val="24"/>
              </w:numPr>
              <w:rPr>
                <w:del w:id="1465" w:author="Eugene Yakovlev" w:date="2015-08-11T11:34:00Z"/>
                <w:rFonts w:cs="Arial"/>
                <w:rPrChange w:id="1466" w:author="Eugene Yakovlev" w:date="2015-08-11T11:36:00Z">
                  <w:rPr>
                    <w:del w:id="1467" w:author="Eugene Yakovlev" w:date="2015-08-11T11:34:00Z"/>
                    <w:lang w:val="en-GB"/>
                  </w:rPr>
                </w:rPrChange>
              </w:rPr>
            </w:pPr>
            <w:del w:id="1468" w:author="Eugene Yakovlev" w:date="2015-08-11T11:34:00Z">
              <w:r w:rsidRPr="00BA0EA1" w:rsidDel="005C25A2">
                <w:rPr>
                  <w:rFonts w:cs="Arial"/>
                  <w:rPrChange w:id="1469" w:author="Eugene Yakovlev" w:date="2015-08-11T11:36:00Z">
                    <w:rPr>
                      <w:lang w:val="en-GB"/>
                    </w:rPr>
                  </w:rPrChange>
                </w:rPr>
                <w:delText>Inventory lists (i.e. all films, films available and films currently rented)</w:delText>
              </w:r>
            </w:del>
          </w:p>
          <w:p w14:paraId="6F114E27" w14:textId="20F39F21" w:rsidR="000247FE" w:rsidRPr="00BA0EA1" w:rsidDel="005C25A2" w:rsidRDefault="000247FE" w:rsidP="00F103AE">
            <w:pPr>
              <w:numPr>
                <w:ilvl w:val="0"/>
                <w:numId w:val="24"/>
              </w:numPr>
              <w:rPr>
                <w:del w:id="1470" w:author="Eugene Yakovlev" w:date="2015-08-11T11:34:00Z"/>
                <w:rFonts w:cs="Arial"/>
                <w:rPrChange w:id="1471" w:author="Eugene Yakovlev" w:date="2015-08-11T11:36:00Z">
                  <w:rPr>
                    <w:del w:id="1472" w:author="Eugene Yakovlev" w:date="2015-08-11T11:34:00Z"/>
                    <w:lang w:val="en-GB"/>
                  </w:rPr>
                </w:rPrChange>
              </w:rPr>
            </w:pPr>
            <w:del w:id="1473" w:author="Eugene Yakovlev" w:date="2015-08-11T11:34:00Z">
              <w:r w:rsidRPr="00BA0EA1" w:rsidDel="005C25A2">
                <w:rPr>
                  <w:rFonts w:cs="Arial"/>
                  <w:rPrChange w:id="1474" w:author="Eugene Yakovlev" w:date="2015-08-11T11:36:00Z">
                    <w:rPr>
                      <w:lang w:val="en-GB"/>
                    </w:rPr>
                  </w:rPrChange>
                </w:rPr>
                <w:delText>Customer lists (i.e. all customers with points, customers with current rentals and rented films)</w:delText>
              </w:r>
            </w:del>
          </w:p>
          <w:p w14:paraId="05F02EE6" w14:textId="3D2C6911" w:rsidR="000247FE" w:rsidRPr="00BA0EA1" w:rsidDel="005C25A2" w:rsidRDefault="000247FE" w:rsidP="00F103AE">
            <w:pPr>
              <w:ind w:left="360"/>
              <w:rPr>
                <w:del w:id="1475" w:author="Eugene Yakovlev" w:date="2015-08-11T11:34:00Z"/>
                <w:rFonts w:cs="Arial"/>
                <w:rPrChange w:id="1476" w:author="Eugene Yakovlev" w:date="2015-08-11T11:36:00Z">
                  <w:rPr>
                    <w:del w:id="1477" w:author="Eugene Yakovlev" w:date="2015-08-11T11:34:00Z"/>
                    <w:lang w:val="en-GB"/>
                  </w:rPr>
                </w:rPrChange>
              </w:rPr>
            </w:pPr>
          </w:p>
          <w:p w14:paraId="6A43E36D" w14:textId="4F0F2177" w:rsidR="000247FE" w:rsidRPr="00BA0EA1" w:rsidDel="005C25A2" w:rsidRDefault="000247FE" w:rsidP="00F103AE">
            <w:pPr>
              <w:rPr>
                <w:del w:id="1478" w:author="Eugene Yakovlev" w:date="2015-08-11T11:34:00Z"/>
                <w:rFonts w:cs="Arial"/>
                <w:rPrChange w:id="1479" w:author="Eugene Yakovlev" w:date="2015-08-11T11:36:00Z">
                  <w:rPr>
                    <w:del w:id="1480" w:author="Eugene Yakovlev" w:date="2015-08-11T11:34:00Z"/>
                    <w:lang w:val="en-GB"/>
                  </w:rPr>
                </w:rPrChange>
              </w:rPr>
            </w:pPr>
            <w:del w:id="1481" w:author="Eugene Yakovlev" w:date="2015-08-11T11:34:00Z">
              <w:r w:rsidRPr="00BA0EA1" w:rsidDel="005C25A2">
                <w:rPr>
                  <w:rFonts w:cs="Arial"/>
                  <w:rPrChange w:id="1482" w:author="Eugene Yakovlev" w:date="2015-08-11T11:36:00Z">
                    <w:rPr>
                      <w:b/>
                      <w:lang w:val="en-GB"/>
                    </w:rPr>
                  </w:rPrChange>
                </w:rPr>
                <w:delText>Tertiary Features (for extra credit)</w:delText>
              </w:r>
            </w:del>
          </w:p>
          <w:p w14:paraId="4978BD70" w14:textId="60BEDD44" w:rsidR="000247FE" w:rsidRPr="00BA0EA1" w:rsidDel="005C25A2" w:rsidRDefault="000247FE" w:rsidP="00F103AE">
            <w:pPr>
              <w:numPr>
                <w:ilvl w:val="0"/>
                <w:numId w:val="23"/>
              </w:numPr>
              <w:rPr>
                <w:del w:id="1483" w:author="Eugene Yakovlev" w:date="2015-08-11T11:34:00Z"/>
                <w:rFonts w:cs="Arial"/>
                <w:rPrChange w:id="1484" w:author="Eugene Yakovlev" w:date="2015-08-11T11:36:00Z">
                  <w:rPr>
                    <w:del w:id="1485" w:author="Eugene Yakovlev" w:date="2015-08-11T11:34:00Z"/>
                    <w:lang w:val="en-GB"/>
                  </w:rPr>
                </w:rPrChange>
              </w:rPr>
            </w:pPr>
            <w:del w:id="1486" w:author="Eugene Yakovlev" w:date="2015-08-11T11:34:00Z">
              <w:r w:rsidRPr="00BA0EA1" w:rsidDel="005C25A2">
                <w:rPr>
                  <w:rFonts w:cs="Arial"/>
                  <w:rPrChange w:id="1487" w:author="Eugene Yakovlev" w:date="2015-08-11T11:36:00Z">
                    <w:rPr>
                      <w:lang w:val="en-GB"/>
                    </w:rPr>
                  </w:rPrChange>
                </w:rPr>
                <w:delText>Support individual rentals and returns (i.e. a customer can rent two films and return them on different days)</w:delText>
              </w:r>
            </w:del>
          </w:p>
          <w:p w14:paraId="380860A8" w14:textId="206288C6" w:rsidR="000247FE" w:rsidRPr="00BA0EA1" w:rsidDel="005C25A2" w:rsidRDefault="000247FE" w:rsidP="00F103AE">
            <w:pPr>
              <w:numPr>
                <w:ilvl w:val="0"/>
                <w:numId w:val="23"/>
              </w:numPr>
              <w:rPr>
                <w:del w:id="1488" w:author="Eugene Yakovlev" w:date="2015-08-11T11:34:00Z"/>
                <w:rFonts w:cs="Arial"/>
                <w:rPrChange w:id="1489" w:author="Eugene Yakovlev" w:date="2015-08-11T11:36:00Z">
                  <w:rPr>
                    <w:del w:id="1490" w:author="Eugene Yakovlev" w:date="2015-08-11T11:34:00Z"/>
                    <w:lang w:val="en-GB"/>
                  </w:rPr>
                </w:rPrChange>
              </w:rPr>
            </w:pPr>
            <w:del w:id="1491" w:author="Eugene Yakovlev" w:date="2015-08-11T11:34:00Z">
              <w:r w:rsidRPr="00BA0EA1" w:rsidDel="005C25A2">
                <w:rPr>
                  <w:rFonts w:cs="Arial"/>
                  <w:rPrChange w:id="1492" w:author="Eugene Yakovlev" w:date="2015-08-11T11:36:00Z">
                    <w:rPr>
                      <w:lang w:val="en-GB"/>
                    </w:rPr>
                  </w:rPrChange>
                </w:rPr>
                <w:delText>Support simultaneous rentals (i.e. films can be rented by different customers at the same time)</w:delText>
              </w:r>
            </w:del>
          </w:p>
          <w:p w14:paraId="3470E73F" w14:textId="694E1C35" w:rsidR="000247FE" w:rsidRPr="00BA0EA1" w:rsidDel="005C25A2" w:rsidRDefault="000247FE" w:rsidP="00F103AE">
            <w:pPr>
              <w:numPr>
                <w:ilvl w:val="0"/>
                <w:numId w:val="23"/>
              </w:numPr>
              <w:rPr>
                <w:del w:id="1493" w:author="Eugene Yakovlev" w:date="2015-08-11T11:34:00Z"/>
                <w:rFonts w:cs="Arial"/>
                <w:rPrChange w:id="1494" w:author="Eugene Yakovlev" w:date="2015-08-11T11:36:00Z">
                  <w:rPr>
                    <w:del w:id="1495" w:author="Eugene Yakovlev" w:date="2015-08-11T11:34:00Z"/>
                    <w:lang w:val="en-GB"/>
                  </w:rPr>
                </w:rPrChange>
              </w:rPr>
            </w:pPr>
            <w:del w:id="1496" w:author="Eugene Yakovlev" w:date="2015-08-11T11:34:00Z">
              <w:r w:rsidRPr="00BA0EA1" w:rsidDel="005C25A2">
                <w:rPr>
                  <w:rFonts w:cs="Arial"/>
                  <w:rPrChange w:id="1497" w:author="Eugene Yakovlev" w:date="2015-08-11T11:36:00Z">
                    <w:rPr>
                      <w:lang w:val="en-GB"/>
                    </w:rPr>
                  </w:rPrChange>
                </w:rPr>
                <w:delText>Support multiple instances of films (i.e. 2 copies of Bladerunner available)</w:delText>
              </w:r>
            </w:del>
          </w:p>
          <w:p w14:paraId="6654A847" w14:textId="749D0ADF" w:rsidR="000247FE" w:rsidRPr="00BA0EA1" w:rsidDel="005C25A2" w:rsidRDefault="000247FE" w:rsidP="00F103AE">
            <w:pPr>
              <w:rPr>
                <w:del w:id="1498" w:author="Eugene Yakovlev" w:date="2015-08-11T11:34:00Z"/>
                <w:rFonts w:cs="Arial"/>
                <w:rPrChange w:id="1499" w:author="Eugene Yakovlev" w:date="2015-08-11T11:36:00Z">
                  <w:rPr>
                    <w:del w:id="1500" w:author="Eugene Yakovlev" w:date="2015-08-11T11:34:00Z"/>
                    <w:b/>
                    <w:u w:val="single"/>
                  </w:rPr>
                </w:rPrChange>
              </w:rPr>
            </w:pPr>
          </w:p>
          <w:p w14:paraId="35E1BC46" w14:textId="77777777" w:rsidR="000247FE" w:rsidRPr="00BA0EA1" w:rsidRDefault="000247FE">
            <w:pPr>
              <w:ind w:left="720"/>
              <w:rPr>
                <w:rFonts w:cs="Arial"/>
                <w:rPrChange w:id="1501" w:author="Eugene Yakovlev" w:date="2015-08-11T11:36:00Z">
                  <w:rPr>
                    <w:b/>
                    <w:u w:val="single"/>
                  </w:rPr>
                </w:rPrChange>
              </w:rPr>
              <w:pPrChange w:id="1502" w:author="Microsoft Office User" w:date="2016-10-03T11:40:00Z">
                <w:pPr/>
              </w:pPrChange>
            </w:pPr>
          </w:p>
        </w:tc>
      </w:tr>
      <w:tr w:rsidR="000247FE" w:rsidRPr="00E96F6B" w:rsidDel="000A67A0" w14:paraId="05DC2CF0" w14:textId="13D8DA89" w:rsidTr="000247FE">
        <w:trPr>
          <w:cnfStyle w:val="000000100000" w:firstRow="0" w:lastRow="0" w:firstColumn="0" w:lastColumn="0" w:oddVBand="0" w:evenVBand="0" w:oddHBand="1" w:evenHBand="0" w:firstRowFirstColumn="0" w:firstRowLastColumn="0" w:lastRowFirstColumn="0" w:lastRowLastColumn="0"/>
          <w:del w:id="1503" w:author="Microsoft Office User" w:date="2016-10-03T11:29:00Z"/>
        </w:trPr>
        <w:tc>
          <w:tcPr>
            <w:cnfStyle w:val="000010000000" w:firstRow="0" w:lastRow="0" w:firstColumn="0" w:lastColumn="0" w:oddVBand="1" w:evenVBand="0" w:oddHBand="0" w:evenHBand="0" w:firstRowFirstColumn="0" w:firstRowLastColumn="0" w:lastRowFirstColumn="0" w:lastRowLastColumn="0"/>
            <w:tcW w:w="252" w:type="pct"/>
            <w:tcPrChange w:id="1504" w:author="Eugene Yakovlev" w:date="2015-08-11T11:34:00Z">
              <w:tcPr>
                <w:tcW w:w="167" w:type="pct"/>
              </w:tcPr>
            </w:tcPrChange>
          </w:tcPr>
          <w:p w14:paraId="2A1EB2C7" w14:textId="660B1CD6" w:rsidR="000247FE" w:rsidRPr="00E96F6B" w:rsidDel="000A67A0" w:rsidRDefault="000247FE" w:rsidP="008E1487">
            <w:pPr>
              <w:cnfStyle w:val="000010100000" w:firstRow="0" w:lastRow="0" w:firstColumn="0" w:lastColumn="0" w:oddVBand="1" w:evenVBand="0" w:oddHBand="1" w:evenHBand="0" w:firstRowFirstColumn="0" w:firstRowLastColumn="0" w:lastRowFirstColumn="0" w:lastRowLastColumn="0"/>
              <w:rPr>
                <w:del w:id="1505" w:author="Microsoft Office User" w:date="2016-10-03T11:29:00Z"/>
              </w:rPr>
            </w:pPr>
          </w:p>
        </w:tc>
        <w:tc>
          <w:tcPr>
            <w:tcW w:w="787" w:type="pct"/>
            <w:tcPrChange w:id="1506" w:author="Eugene Yakovlev" w:date="2015-08-11T11:34:00Z">
              <w:tcPr>
                <w:tcW w:w="872" w:type="pct"/>
                <w:gridSpan w:val="2"/>
              </w:tcPr>
            </w:tcPrChange>
          </w:tcPr>
          <w:p w14:paraId="76BD462B" w14:textId="5BCF9FE5" w:rsidR="000247FE" w:rsidRPr="00E96F6B" w:rsidDel="000A67A0" w:rsidRDefault="00BA0EA1" w:rsidP="008E1487">
            <w:pPr>
              <w:cnfStyle w:val="000000100000" w:firstRow="0" w:lastRow="0" w:firstColumn="0" w:lastColumn="0" w:oddVBand="0" w:evenVBand="0" w:oddHBand="1" w:evenHBand="0" w:firstRowFirstColumn="0" w:firstRowLastColumn="0" w:lastRowFirstColumn="0" w:lastRowLastColumn="0"/>
              <w:rPr>
                <w:del w:id="1507" w:author="Microsoft Office User" w:date="2016-10-03T11:29:00Z"/>
              </w:rPr>
            </w:pPr>
            <w:ins w:id="1508" w:author="Eugene Yakovlev" w:date="2015-08-11T11:40:00Z">
              <w:del w:id="1509" w:author="Microsoft Office User" w:date="2016-10-03T11:29:00Z">
                <w:r w:rsidDel="000A67A0">
                  <w:delText>Crazy vegetables adventure</w:delText>
                </w:r>
              </w:del>
            </w:ins>
          </w:p>
        </w:tc>
        <w:tc>
          <w:tcPr>
            <w:cnfStyle w:val="000010000000" w:firstRow="0" w:lastRow="0" w:firstColumn="0" w:lastColumn="0" w:oddVBand="1" w:evenVBand="0" w:oddHBand="0" w:evenHBand="0" w:firstRowFirstColumn="0" w:firstRowLastColumn="0" w:lastRowFirstColumn="0" w:lastRowLastColumn="0"/>
            <w:tcW w:w="3961" w:type="pct"/>
            <w:tcPrChange w:id="1510" w:author="Eugene Yakovlev" w:date="2015-08-11T11:34:00Z">
              <w:tcPr>
                <w:tcW w:w="3961" w:type="pct"/>
              </w:tcPr>
            </w:tcPrChange>
          </w:tcPr>
          <w:p w14:paraId="5332B522" w14:textId="7C554AED" w:rsidR="000247FE" w:rsidDel="000A67A0" w:rsidRDefault="00BA0EA1" w:rsidP="008E1487">
            <w:pPr>
              <w:cnfStyle w:val="000010100000" w:firstRow="0" w:lastRow="0" w:firstColumn="0" w:lastColumn="0" w:oddVBand="1" w:evenVBand="0" w:oddHBand="1" w:evenHBand="0" w:firstRowFirstColumn="0" w:firstRowLastColumn="0" w:lastRowFirstColumn="0" w:lastRowLastColumn="0"/>
              <w:rPr>
                <w:ins w:id="1511" w:author="Eugene Yakovlev" w:date="2015-08-11T11:41:00Z"/>
                <w:del w:id="1512" w:author="Microsoft Office User" w:date="2016-10-03T11:29:00Z"/>
                <w:rFonts w:cs="Arial"/>
                <w:b/>
              </w:rPr>
            </w:pPr>
            <w:ins w:id="1513" w:author="Eugene Yakovlev" w:date="2015-08-11T11:41:00Z">
              <w:del w:id="1514" w:author="Microsoft Office User" w:date="2016-10-03T11:29:00Z">
                <w:r w:rsidRPr="007711DA" w:rsidDel="000A67A0">
                  <w:rPr>
                    <w:rFonts w:cs="Arial"/>
                    <w:b/>
                  </w:rPr>
                  <w:delText>Overview</w:delText>
                </w:r>
              </w:del>
            </w:ins>
          </w:p>
          <w:p w14:paraId="5B5BC552" w14:textId="6F2865EC" w:rsidR="00BA0EA1" w:rsidRPr="00BA0EA1" w:rsidDel="000A67A0" w:rsidRDefault="00BA0EA1" w:rsidP="008E1487">
            <w:pPr>
              <w:cnfStyle w:val="000010100000" w:firstRow="0" w:lastRow="0" w:firstColumn="0" w:lastColumn="0" w:oddVBand="1" w:evenVBand="0" w:oddHBand="1" w:evenHBand="0" w:firstRowFirstColumn="0" w:firstRowLastColumn="0" w:lastRowFirstColumn="0" w:lastRowLastColumn="0"/>
              <w:rPr>
                <w:ins w:id="1515" w:author="Eugene Yakovlev" w:date="2015-08-11T11:41:00Z"/>
                <w:del w:id="1516" w:author="Microsoft Office User" w:date="2016-10-03T11:29:00Z"/>
                <w:rFonts w:cs="Arial"/>
                <w:rPrChange w:id="1517" w:author="Eugene Yakovlev" w:date="2015-08-11T11:41:00Z">
                  <w:rPr>
                    <w:ins w:id="1518" w:author="Eugene Yakovlev" w:date="2015-08-11T11:41:00Z"/>
                    <w:del w:id="1519" w:author="Microsoft Office User" w:date="2016-10-03T11:29:00Z"/>
                    <w:rFonts w:cs="Arial"/>
                    <w:b/>
                  </w:rPr>
                </w:rPrChange>
              </w:rPr>
            </w:pPr>
            <w:ins w:id="1520" w:author="Eugene Yakovlev" w:date="2015-08-11T11:41:00Z">
              <w:del w:id="1521" w:author="Microsoft Office User" w:date="2016-10-03T11:29:00Z">
                <w:r w:rsidRPr="00BA0EA1" w:rsidDel="000A67A0">
                  <w:rPr>
                    <w:rFonts w:cs="Arial"/>
                    <w:rPrChange w:id="1522" w:author="Eugene Yakovlev" w:date="2015-08-11T11:41:00Z">
                      <w:rPr>
                        <w:rFonts w:cs="Arial"/>
                        <w:b/>
                      </w:rPr>
                    </w:rPrChange>
                  </w:rPr>
                  <w:delText>Develop angry bird analogue.</w:delText>
                </w:r>
              </w:del>
            </w:ins>
          </w:p>
          <w:p w14:paraId="62799749" w14:textId="1D2C66B2" w:rsidR="00BA0EA1" w:rsidDel="000A67A0" w:rsidRDefault="00BA0EA1" w:rsidP="00BA0EA1">
            <w:pPr>
              <w:cnfStyle w:val="000010100000" w:firstRow="0" w:lastRow="0" w:firstColumn="0" w:lastColumn="0" w:oddVBand="1" w:evenVBand="0" w:oddHBand="1" w:evenHBand="0" w:firstRowFirstColumn="0" w:firstRowLastColumn="0" w:lastRowFirstColumn="0" w:lastRowLastColumn="0"/>
              <w:rPr>
                <w:ins w:id="1523" w:author="Eugene Yakovlev" w:date="2015-08-11T11:41:00Z"/>
                <w:del w:id="1524" w:author="Microsoft Office User" w:date="2016-10-03T11:29:00Z"/>
                <w:rFonts w:cs="Arial"/>
                <w:b/>
              </w:rPr>
            </w:pPr>
            <w:ins w:id="1525" w:author="Eugene Yakovlev" w:date="2015-08-11T11:41:00Z">
              <w:del w:id="1526" w:author="Microsoft Office User" w:date="2016-10-03T11:29:00Z">
                <w:r w:rsidRPr="007711DA" w:rsidDel="000A67A0">
                  <w:rPr>
                    <w:rFonts w:cs="Arial"/>
                    <w:b/>
                  </w:rPr>
                  <w:delText>Requirements</w:delText>
                </w:r>
              </w:del>
            </w:ins>
          </w:p>
          <w:p w14:paraId="32D96089" w14:textId="1D5683E3" w:rsidR="00613175" w:rsidRPr="00BA0EA1" w:rsidDel="000A67A0" w:rsidRDefault="00BA0EA1">
            <w:pPr>
              <w:numPr>
                <w:ilvl w:val="0"/>
                <w:numId w:val="23"/>
              </w:numPr>
              <w:cnfStyle w:val="000010100000" w:firstRow="0" w:lastRow="0" w:firstColumn="0" w:lastColumn="0" w:oddVBand="1" w:evenVBand="0" w:oddHBand="1" w:evenHBand="0" w:firstRowFirstColumn="0" w:firstRowLastColumn="0" w:lastRowFirstColumn="0" w:lastRowLastColumn="0"/>
              <w:rPr>
                <w:ins w:id="1527" w:author="Eugene Yakovlev" w:date="2015-08-11T11:42:00Z"/>
                <w:del w:id="1528" w:author="Microsoft Office User" w:date="2016-10-03T11:29:00Z"/>
                <w:rFonts w:cs="Arial"/>
              </w:rPr>
              <w:pPrChange w:id="1529" w:author="Eugene Yakovlev" w:date="2015-08-11T11:42:00Z">
                <w:pPr>
                  <w:numPr>
                    <w:numId w:val="28"/>
                  </w:numPr>
                  <w:tabs>
                    <w:tab w:val="num" w:pos="720"/>
                  </w:tabs>
                  <w:ind w:left="720" w:hanging="360"/>
                  <w:cnfStyle w:val="000010100000" w:firstRow="0" w:lastRow="0" w:firstColumn="0" w:lastColumn="0" w:oddVBand="1" w:evenVBand="0" w:oddHBand="1" w:evenHBand="0" w:firstRowFirstColumn="0" w:firstRowLastColumn="0" w:lastRowFirstColumn="0" w:lastRowLastColumn="0"/>
                </w:pPr>
              </w:pPrChange>
            </w:pPr>
            <w:ins w:id="1530" w:author="Eugene Yakovlev" w:date="2015-08-11T11:42:00Z">
              <w:del w:id="1531" w:author="Microsoft Office User" w:date="2016-10-03T11:29:00Z">
                <w:r w:rsidRPr="00BA0EA1" w:rsidDel="000A67A0">
                  <w:rPr>
                    <w:rFonts w:cs="Arial"/>
                  </w:rPr>
                  <w:delText>Vegetables should be used instead of birds</w:delText>
                </w:r>
              </w:del>
            </w:ins>
          </w:p>
          <w:p w14:paraId="585932D9" w14:textId="39348EB1" w:rsidR="00613175" w:rsidRPr="00BA0EA1" w:rsidDel="000A67A0" w:rsidRDefault="00BA0EA1">
            <w:pPr>
              <w:numPr>
                <w:ilvl w:val="0"/>
                <w:numId w:val="23"/>
              </w:numPr>
              <w:cnfStyle w:val="000010100000" w:firstRow="0" w:lastRow="0" w:firstColumn="0" w:lastColumn="0" w:oddVBand="1" w:evenVBand="0" w:oddHBand="1" w:evenHBand="0" w:firstRowFirstColumn="0" w:firstRowLastColumn="0" w:lastRowFirstColumn="0" w:lastRowLastColumn="0"/>
              <w:rPr>
                <w:ins w:id="1532" w:author="Eugene Yakovlev" w:date="2015-08-11T11:42:00Z"/>
                <w:del w:id="1533" w:author="Microsoft Office User" w:date="2016-10-03T11:29:00Z"/>
                <w:rFonts w:cs="Arial"/>
              </w:rPr>
              <w:pPrChange w:id="1534" w:author="Eugene Yakovlev" w:date="2015-08-11T11:42:00Z">
                <w:pPr>
                  <w:numPr>
                    <w:numId w:val="28"/>
                  </w:numPr>
                  <w:tabs>
                    <w:tab w:val="num" w:pos="720"/>
                  </w:tabs>
                  <w:ind w:left="720" w:hanging="360"/>
                  <w:cnfStyle w:val="000010100000" w:firstRow="0" w:lastRow="0" w:firstColumn="0" w:lastColumn="0" w:oddVBand="1" w:evenVBand="0" w:oddHBand="1" w:evenHBand="0" w:firstRowFirstColumn="0" w:firstRowLastColumn="0" w:lastRowFirstColumn="0" w:lastRowLastColumn="0"/>
                </w:pPr>
              </w:pPrChange>
            </w:pPr>
            <w:ins w:id="1535" w:author="Eugene Yakovlev" w:date="2015-08-11T11:42:00Z">
              <w:del w:id="1536" w:author="Microsoft Office User" w:date="2016-10-03T11:29:00Z">
                <w:r w:rsidRPr="00BA0EA1" w:rsidDel="000A67A0">
                  <w:rPr>
                    <w:rFonts w:cs="Arial"/>
                  </w:rPr>
                  <w:delText>The game should be customizable as much as possible</w:delText>
                </w:r>
              </w:del>
            </w:ins>
          </w:p>
          <w:p w14:paraId="710088D1" w14:textId="79383A91" w:rsidR="00613175" w:rsidRPr="00BA0EA1" w:rsidDel="000A67A0" w:rsidRDefault="00BA0EA1">
            <w:pPr>
              <w:numPr>
                <w:ilvl w:val="0"/>
                <w:numId w:val="23"/>
              </w:numPr>
              <w:cnfStyle w:val="000010100000" w:firstRow="0" w:lastRow="0" w:firstColumn="0" w:lastColumn="0" w:oddVBand="1" w:evenVBand="0" w:oddHBand="1" w:evenHBand="0" w:firstRowFirstColumn="0" w:firstRowLastColumn="0" w:lastRowFirstColumn="0" w:lastRowLastColumn="0"/>
              <w:rPr>
                <w:ins w:id="1537" w:author="Eugene Yakovlev" w:date="2015-08-11T11:42:00Z"/>
                <w:del w:id="1538" w:author="Microsoft Office User" w:date="2016-10-03T11:29:00Z"/>
                <w:rFonts w:cs="Arial"/>
              </w:rPr>
              <w:pPrChange w:id="1539" w:author="Eugene Yakovlev" w:date="2015-08-11T11:42:00Z">
                <w:pPr>
                  <w:numPr>
                    <w:numId w:val="28"/>
                  </w:numPr>
                  <w:tabs>
                    <w:tab w:val="num" w:pos="720"/>
                  </w:tabs>
                  <w:ind w:left="720" w:hanging="360"/>
                  <w:cnfStyle w:val="000010100000" w:firstRow="0" w:lastRow="0" w:firstColumn="0" w:lastColumn="0" w:oddVBand="1" w:evenVBand="0" w:oddHBand="1" w:evenHBand="0" w:firstRowFirstColumn="0" w:firstRowLastColumn="0" w:lastRowFirstColumn="0" w:lastRowLastColumn="0"/>
                </w:pPr>
              </w:pPrChange>
            </w:pPr>
            <w:ins w:id="1540" w:author="Eugene Yakovlev" w:date="2015-08-11T11:42:00Z">
              <w:del w:id="1541" w:author="Microsoft Office User" w:date="2016-10-03T11:29:00Z">
                <w:r w:rsidRPr="00BA0EA1" w:rsidDel="000A67A0">
                  <w:rPr>
                    <w:rFonts w:cs="Arial"/>
                  </w:rPr>
                  <w:delText>The game should use central user storage</w:delText>
                </w:r>
              </w:del>
            </w:ins>
          </w:p>
          <w:p w14:paraId="3C8DBFE6" w14:textId="135A112F" w:rsidR="00613175" w:rsidRPr="00BA0EA1" w:rsidDel="000A67A0" w:rsidRDefault="00BA0EA1">
            <w:pPr>
              <w:numPr>
                <w:ilvl w:val="0"/>
                <w:numId w:val="23"/>
              </w:numPr>
              <w:cnfStyle w:val="000010100000" w:firstRow="0" w:lastRow="0" w:firstColumn="0" w:lastColumn="0" w:oddVBand="1" w:evenVBand="0" w:oddHBand="1" w:evenHBand="0" w:firstRowFirstColumn="0" w:firstRowLastColumn="0" w:lastRowFirstColumn="0" w:lastRowLastColumn="0"/>
              <w:rPr>
                <w:ins w:id="1542" w:author="Eugene Yakovlev" w:date="2015-08-11T11:42:00Z"/>
                <w:del w:id="1543" w:author="Microsoft Office User" w:date="2016-10-03T11:29:00Z"/>
                <w:rFonts w:cs="Arial"/>
              </w:rPr>
              <w:pPrChange w:id="1544" w:author="Eugene Yakovlev" w:date="2015-08-11T11:42:00Z">
                <w:pPr>
                  <w:numPr>
                    <w:numId w:val="28"/>
                  </w:numPr>
                  <w:tabs>
                    <w:tab w:val="num" w:pos="720"/>
                  </w:tabs>
                  <w:ind w:left="720" w:hanging="360"/>
                  <w:cnfStyle w:val="000010100000" w:firstRow="0" w:lastRow="0" w:firstColumn="0" w:lastColumn="0" w:oddVBand="1" w:evenVBand="0" w:oddHBand="1" w:evenHBand="0" w:firstRowFirstColumn="0" w:firstRowLastColumn="0" w:lastRowFirstColumn="0" w:lastRowLastColumn="0"/>
                </w:pPr>
              </w:pPrChange>
            </w:pPr>
            <w:ins w:id="1545" w:author="Eugene Yakovlev" w:date="2015-08-11T11:42:00Z">
              <w:del w:id="1546" w:author="Microsoft Office User" w:date="2016-10-03T11:29:00Z">
                <w:r w:rsidRPr="00BA0EA1" w:rsidDel="000A67A0">
                  <w:rPr>
                    <w:rFonts w:cs="Arial"/>
                  </w:rPr>
                  <w:delText>Atlassian products should be used (JIRA, Confluence)</w:delText>
                </w:r>
              </w:del>
            </w:ins>
          </w:p>
          <w:p w14:paraId="2507ABB4" w14:textId="3D6D616A" w:rsidR="00613175" w:rsidRPr="00BA0EA1" w:rsidDel="000A67A0" w:rsidRDefault="00BA0EA1">
            <w:pPr>
              <w:numPr>
                <w:ilvl w:val="0"/>
                <w:numId w:val="23"/>
              </w:numPr>
              <w:cnfStyle w:val="000010100000" w:firstRow="0" w:lastRow="0" w:firstColumn="0" w:lastColumn="0" w:oddVBand="1" w:evenVBand="0" w:oddHBand="1" w:evenHBand="0" w:firstRowFirstColumn="0" w:firstRowLastColumn="0" w:lastRowFirstColumn="0" w:lastRowLastColumn="0"/>
              <w:rPr>
                <w:ins w:id="1547" w:author="Eugene Yakovlev" w:date="2015-08-11T11:42:00Z"/>
                <w:del w:id="1548" w:author="Microsoft Office User" w:date="2016-10-03T11:29:00Z"/>
                <w:rFonts w:cs="Arial"/>
              </w:rPr>
              <w:pPrChange w:id="1549" w:author="Eugene Yakovlev" w:date="2015-08-11T11:42:00Z">
                <w:pPr>
                  <w:numPr>
                    <w:numId w:val="28"/>
                  </w:numPr>
                  <w:tabs>
                    <w:tab w:val="num" w:pos="720"/>
                  </w:tabs>
                  <w:ind w:left="720" w:hanging="360"/>
                  <w:cnfStyle w:val="000010100000" w:firstRow="0" w:lastRow="0" w:firstColumn="0" w:lastColumn="0" w:oddVBand="1" w:evenVBand="0" w:oddHBand="1" w:evenHBand="0" w:firstRowFirstColumn="0" w:firstRowLastColumn="0" w:lastRowFirstColumn="0" w:lastRowLastColumn="0"/>
                </w:pPr>
              </w:pPrChange>
            </w:pPr>
            <w:ins w:id="1550" w:author="Eugene Yakovlev" w:date="2015-08-11T11:42:00Z">
              <w:del w:id="1551" w:author="Microsoft Office User" w:date="2016-10-03T11:29:00Z">
                <w:r w:rsidRPr="00BA0EA1" w:rsidDel="000A67A0">
                  <w:rPr>
                    <w:rFonts w:cs="Arial"/>
                  </w:rPr>
                  <w:delText>Features:</w:delText>
                </w:r>
              </w:del>
            </w:ins>
          </w:p>
          <w:p w14:paraId="3252E75E" w14:textId="123E707D" w:rsidR="00613175" w:rsidRPr="00BA0EA1" w:rsidDel="000A67A0" w:rsidRDefault="00BA0EA1" w:rsidP="00BA0EA1">
            <w:pPr>
              <w:numPr>
                <w:ilvl w:val="1"/>
                <w:numId w:val="28"/>
              </w:numPr>
              <w:cnfStyle w:val="000010100000" w:firstRow="0" w:lastRow="0" w:firstColumn="0" w:lastColumn="0" w:oddVBand="1" w:evenVBand="0" w:oddHBand="1" w:evenHBand="0" w:firstRowFirstColumn="0" w:firstRowLastColumn="0" w:lastRowFirstColumn="0" w:lastRowLastColumn="0"/>
              <w:rPr>
                <w:ins w:id="1552" w:author="Eugene Yakovlev" w:date="2015-08-11T11:42:00Z"/>
                <w:del w:id="1553" w:author="Microsoft Office User" w:date="2016-10-03T11:29:00Z"/>
                <w:rFonts w:cs="Arial"/>
              </w:rPr>
            </w:pPr>
            <w:ins w:id="1554" w:author="Eugene Yakovlev" w:date="2015-08-11T11:42:00Z">
              <w:del w:id="1555" w:author="Microsoft Office User" w:date="2016-10-03T11:29:00Z">
                <w:r w:rsidRPr="00BA0EA1" w:rsidDel="000A67A0">
                  <w:rPr>
                    <w:rFonts w:cs="Arial"/>
                  </w:rPr>
                  <w:delText>Background music (sound effects)</w:delText>
                </w:r>
              </w:del>
            </w:ins>
          </w:p>
          <w:p w14:paraId="3182C5DC" w14:textId="1E2A7F0A" w:rsidR="00613175" w:rsidRPr="00BA0EA1" w:rsidDel="000A67A0" w:rsidRDefault="00BA0EA1" w:rsidP="00BA0EA1">
            <w:pPr>
              <w:numPr>
                <w:ilvl w:val="1"/>
                <w:numId w:val="28"/>
              </w:numPr>
              <w:cnfStyle w:val="000010100000" w:firstRow="0" w:lastRow="0" w:firstColumn="0" w:lastColumn="0" w:oddVBand="1" w:evenVBand="0" w:oddHBand="1" w:evenHBand="0" w:firstRowFirstColumn="0" w:firstRowLastColumn="0" w:lastRowFirstColumn="0" w:lastRowLastColumn="0"/>
              <w:rPr>
                <w:ins w:id="1556" w:author="Eugene Yakovlev" w:date="2015-08-11T11:42:00Z"/>
                <w:del w:id="1557" w:author="Microsoft Office User" w:date="2016-10-03T11:29:00Z"/>
                <w:rFonts w:cs="Arial"/>
              </w:rPr>
            </w:pPr>
            <w:ins w:id="1558" w:author="Eugene Yakovlev" w:date="2015-08-11T11:42:00Z">
              <w:del w:id="1559" w:author="Microsoft Office User" w:date="2016-10-03T11:29:00Z">
                <w:r w:rsidRPr="00BA0EA1" w:rsidDel="000A67A0">
                  <w:rPr>
                    <w:rFonts w:cs="Arial"/>
                  </w:rPr>
                  <w:delText>The game should have few types of vegetable and blocks</w:delText>
                </w:r>
              </w:del>
            </w:ins>
          </w:p>
          <w:p w14:paraId="00ED520E" w14:textId="339F613C" w:rsidR="00613175" w:rsidRPr="00BA0EA1" w:rsidDel="000A67A0" w:rsidRDefault="00BA0EA1" w:rsidP="00BA0EA1">
            <w:pPr>
              <w:numPr>
                <w:ilvl w:val="1"/>
                <w:numId w:val="28"/>
              </w:numPr>
              <w:cnfStyle w:val="000010100000" w:firstRow="0" w:lastRow="0" w:firstColumn="0" w:lastColumn="0" w:oddVBand="1" w:evenVBand="0" w:oddHBand="1" w:evenHBand="0" w:firstRowFirstColumn="0" w:firstRowLastColumn="0" w:lastRowFirstColumn="0" w:lastRowLastColumn="0"/>
              <w:rPr>
                <w:ins w:id="1560" w:author="Eugene Yakovlev" w:date="2015-08-11T11:42:00Z"/>
                <w:del w:id="1561" w:author="Microsoft Office User" w:date="2016-10-03T11:29:00Z"/>
                <w:rFonts w:cs="Arial"/>
              </w:rPr>
            </w:pPr>
            <w:ins w:id="1562" w:author="Eugene Yakovlev" w:date="2015-08-11T11:42:00Z">
              <w:del w:id="1563" w:author="Microsoft Office User" w:date="2016-10-03T11:29:00Z">
                <w:r w:rsidRPr="00BA0EA1" w:rsidDel="000A67A0">
                  <w:rPr>
                    <w:rFonts w:cs="Arial"/>
                  </w:rPr>
                  <w:delText>The game should have few themes (animated background, sounds)</w:delText>
                </w:r>
              </w:del>
            </w:ins>
          </w:p>
          <w:p w14:paraId="2B71A15A" w14:textId="3E3DAB3D" w:rsidR="00613175" w:rsidRPr="00BA0EA1" w:rsidDel="000A67A0" w:rsidRDefault="00BA0EA1" w:rsidP="00BA0EA1">
            <w:pPr>
              <w:numPr>
                <w:ilvl w:val="1"/>
                <w:numId w:val="28"/>
              </w:numPr>
              <w:cnfStyle w:val="000010100000" w:firstRow="0" w:lastRow="0" w:firstColumn="0" w:lastColumn="0" w:oddVBand="1" w:evenVBand="0" w:oddHBand="1" w:evenHBand="0" w:firstRowFirstColumn="0" w:firstRowLastColumn="0" w:lastRowFirstColumn="0" w:lastRowLastColumn="0"/>
              <w:rPr>
                <w:ins w:id="1564" w:author="Eugene Yakovlev" w:date="2015-08-11T11:42:00Z"/>
                <w:del w:id="1565" w:author="Microsoft Office User" w:date="2016-10-03T11:29:00Z"/>
                <w:rFonts w:cs="Arial"/>
              </w:rPr>
            </w:pPr>
            <w:ins w:id="1566" w:author="Eugene Yakovlev" w:date="2015-08-11T11:42:00Z">
              <w:del w:id="1567" w:author="Microsoft Office User" w:date="2016-10-03T11:29:00Z">
                <w:r w:rsidRPr="00BA0EA1" w:rsidDel="000A67A0">
                  <w:rPr>
                    <w:rFonts w:cs="Arial"/>
                  </w:rPr>
                  <w:delText>Leaderboard</w:delText>
                </w:r>
              </w:del>
            </w:ins>
          </w:p>
          <w:p w14:paraId="4147D15D" w14:textId="2D8E3B86" w:rsidR="00613175" w:rsidRPr="00BA0EA1" w:rsidDel="000A67A0" w:rsidRDefault="00BA0EA1" w:rsidP="00BA0EA1">
            <w:pPr>
              <w:numPr>
                <w:ilvl w:val="1"/>
                <w:numId w:val="28"/>
              </w:numPr>
              <w:cnfStyle w:val="000010100000" w:firstRow="0" w:lastRow="0" w:firstColumn="0" w:lastColumn="0" w:oddVBand="1" w:evenVBand="0" w:oddHBand="1" w:evenHBand="0" w:firstRowFirstColumn="0" w:firstRowLastColumn="0" w:lastRowFirstColumn="0" w:lastRowLastColumn="0"/>
              <w:rPr>
                <w:ins w:id="1568" w:author="Eugene Yakovlev" w:date="2015-08-11T11:42:00Z"/>
                <w:del w:id="1569" w:author="Microsoft Office User" w:date="2016-10-03T11:29:00Z"/>
                <w:rFonts w:cs="Arial"/>
              </w:rPr>
            </w:pPr>
            <w:ins w:id="1570" w:author="Eugene Yakovlev" w:date="2015-08-11T11:42:00Z">
              <w:del w:id="1571" w:author="Microsoft Office User" w:date="2016-10-03T11:29:00Z">
                <w:r w:rsidRPr="00BA0EA1" w:rsidDel="000A67A0">
                  <w:rPr>
                    <w:rFonts w:cs="Arial"/>
                  </w:rPr>
                  <w:delText>Internationalization</w:delText>
                </w:r>
              </w:del>
            </w:ins>
          </w:p>
          <w:p w14:paraId="31E91860" w14:textId="448E41A5" w:rsidR="00BA0EA1" w:rsidRPr="00BA0EA1" w:rsidDel="000A67A0" w:rsidRDefault="00BA0EA1" w:rsidP="00BA0EA1">
            <w:pPr>
              <w:cnfStyle w:val="000010100000" w:firstRow="0" w:lastRow="0" w:firstColumn="0" w:lastColumn="0" w:oddVBand="1" w:evenVBand="0" w:oddHBand="1" w:evenHBand="0" w:firstRowFirstColumn="0" w:firstRowLastColumn="0" w:lastRowFirstColumn="0" w:lastRowLastColumn="0"/>
              <w:rPr>
                <w:ins w:id="1572" w:author="Eugene Yakovlev" w:date="2015-08-11T11:41:00Z"/>
                <w:del w:id="1573" w:author="Microsoft Office User" w:date="2016-10-03T11:29:00Z"/>
                <w:rFonts w:cs="Arial"/>
                <w:rPrChange w:id="1574" w:author="Eugene Yakovlev" w:date="2015-08-11T11:41:00Z">
                  <w:rPr>
                    <w:ins w:id="1575" w:author="Eugene Yakovlev" w:date="2015-08-11T11:41:00Z"/>
                    <w:del w:id="1576" w:author="Microsoft Office User" w:date="2016-10-03T11:29:00Z"/>
                    <w:rFonts w:cs="Arial"/>
                    <w:b/>
                  </w:rPr>
                </w:rPrChange>
              </w:rPr>
            </w:pPr>
          </w:p>
          <w:p w14:paraId="6A349560" w14:textId="65904BF9" w:rsidR="00BA0EA1" w:rsidRPr="00BA0EA1" w:rsidDel="000A67A0" w:rsidRDefault="00BA0EA1" w:rsidP="00BA0EA1">
            <w:pPr>
              <w:cnfStyle w:val="000010100000" w:firstRow="0" w:lastRow="0" w:firstColumn="0" w:lastColumn="0" w:oddVBand="1" w:evenVBand="0" w:oddHBand="1" w:evenHBand="0" w:firstRowFirstColumn="0" w:firstRowLastColumn="0" w:lastRowFirstColumn="0" w:lastRowLastColumn="0"/>
              <w:rPr>
                <w:ins w:id="1577" w:author="Eugene Yakovlev" w:date="2015-08-11T11:42:00Z"/>
                <w:del w:id="1578" w:author="Microsoft Office User" w:date="2016-10-03T11:29:00Z"/>
                <w:rFonts w:cs="Arial"/>
                <w:b/>
                <w:rPrChange w:id="1579" w:author="Eugene Yakovlev" w:date="2015-08-11T11:42:00Z">
                  <w:rPr>
                    <w:ins w:id="1580" w:author="Eugene Yakovlev" w:date="2015-08-11T11:42:00Z"/>
                    <w:del w:id="1581" w:author="Microsoft Office User" w:date="2016-10-03T11:29:00Z"/>
                    <w:b/>
                    <w:u w:val="single"/>
                  </w:rPr>
                </w:rPrChange>
              </w:rPr>
            </w:pPr>
            <w:ins w:id="1582" w:author="Eugene Yakovlev" w:date="2015-08-11T11:42:00Z">
              <w:del w:id="1583" w:author="Microsoft Office User" w:date="2016-10-03T11:29:00Z">
                <w:r w:rsidRPr="00BA0EA1" w:rsidDel="000A67A0">
                  <w:rPr>
                    <w:rFonts w:cs="Arial"/>
                    <w:b/>
                    <w:rPrChange w:id="1584" w:author="Eugene Yakovlev" w:date="2015-08-11T11:42:00Z">
                      <w:rPr>
                        <w:b/>
                        <w:bCs/>
                        <w:u w:val="single"/>
                      </w:rPr>
                    </w:rPrChange>
                  </w:rPr>
                  <w:delText>Proposed frameworks:</w:delText>
                </w:r>
              </w:del>
            </w:ins>
          </w:p>
          <w:p w14:paraId="7E536966" w14:textId="29963604" w:rsidR="00613175" w:rsidRPr="00613175" w:rsidDel="000A67A0" w:rsidRDefault="00BA0EA1">
            <w:pPr>
              <w:numPr>
                <w:ilvl w:val="0"/>
                <w:numId w:val="23"/>
              </w:numPr>
              <w:cnfStyle w:val="000010100000" w:firstRow="0" w:lastRow="0" w:firstColumn="0" w:lastColumn="0" w:oddVBand="1" w:evenVBand="0" w:oddHBand="1" w:evenHBand="0" w:firstRowFirstColumn="0" w:firstRowLastColumn="0" w:lastRowFirstColumn="0" w:lastRowLastColumn="0"/>
              <w:rPr>
                <w:ins w:id="1585" w:author="Eugene Yakovlev" w:date="2015-08-11T11:42:00Z"/>
                <w:del w:id="1586" w:author="Microsoft Office User" w:date="2016-10-03T11:29:00Z"/>
                <w:rFonts w:cs="Arial"/>
                <w:rPrChange w:id="1587" w:author="Eugene Yakovlev" w:date="2015-08-11T11:42:00Z">
                  <w:rPr>
                    <w:ins w:id="1588" w:author="Eugene Yakovlev" w:date="2015-08-11T11:42:00Z"/>
                    <w:del w:id="1589" w:author="Microsoft Office User" w:date="2016-10-03T11:29:00Z"/>
                    <w:b/>
                    <w:u w:val="single"/>
                  </w:rPr>
                </w:rPrChange>
              </w:rPr>
              <w:pPrChange w:id="1590" w:author="Eugene Yakovlev" w:date="2015-08-11T11:42:00Z">
                <w:pPr>
                  <w:numPr>
                    <w:numId w:val="29"/>
                  </w:numPr>
                  <w:tabs>
                    <w:tab w:val="num" w:pos="720"/>
                  </w:tabs>
                  <w:ind w:left="720" w:hanging="360"/>
                  <w:cnfStyle w:val="000010100000" w:firstRow="0" w:lastRow="0" w:firstColumn="0" w:lastColumn="0" w:oddVBand="1" w:evenVBand="0" w:oddHBand="1" w:evenHBand="0" w:firstRowFirstColumn="0" w:firstRowLastColumn="0" w:lastRowFirstColumn="0" w:lastRowLastColumn="0"/>
                </w:pPr>
              </w:pPrChange>
            </w:pPr>
            <w:ins w:id="1591" w:author="Eugene Yakovlev" w:date="2015-08-11T11:42:00Z">
              <w:del w:id="1592" w:author="Microsoft Office User" w:date="2016-10-03T11:29:00Z">
                <w:r w:rsidRPr="00BA0EA1" w:rsidDel="000A67A0">
                  <w:rPr>
                    <w:rFonts w:cs="Arial"/>
                    <w:rPrChange w:id="1593" w:author="Eugene Yakovlev" w:date="2015-08-11T11:42:00Z">
                      <w:rPr>
                        <w:b/>
                        <w:u w:val="single"/>
                      </w:rPr>
                    </w:rPrChange>
                  </w:rPr>
                  <w:delText>Phaser</w:delText>
                </w:r>
              </w:del>
            </w:ins>
          </w:p>
          <w:p w14:paraId="60FF72FA" w14:textId="41AAE0A6" w:rsidR="00613175" w:rsidRPr="00613175" w:rsidDel="000A67A0" w:rsidRDefault="00BA0EA1">
            <w:pPr>
              <w:numPr>
                <w:ilvl w:val="0"/>
                <w:numId w:val="23"/>
              </w:numPr>
              <w:cnfStyle w:val="000010100000" w:firstRow="0" w:lastRow="0" w:firstColumn="0" w:lastColumn="0" w:oddVBand="1" w:evenVBand="0" w:oddHBand="1" w:evenHBand="0" w:firstRowFirstColumn="0" w:firstRowLastColumn="0" w:lastRowFirstColumn="0" w:lastRowLastColumn="0"/>
              <w:rPr>
                <w:ins w:id="1594" w:author="Eugene Yakovlev" w:date="2015-08-11T11:42:00Z"/>
                <w:del w:id="1595" w:author="Microsoft Office User" w:date="2016-10-03T11:29:00Z"/>
                <w:rFonts w:cs="Arial"/>
                <w:rPrChange w:id="1596" w:author="Eugene Yakovlev" w:date="2015-08-11T11:42:00Z">
                  <w:rPr>
                    <w:ins w:id="1597" w:author="Eugene Yakovlev" w:date="2015-08-11T11:42:00Z"/>
                    <w:del w:id="1598" w:author="Microsoft Office User" w:date="2016-10-03T11:29:00Z"/>
                    <w:b/>
                    <w:u w:val="single"/>
                  </w:rPr>
                </w:rPrChange>
              </w:rPr>
              <w:pPrChange w:id="1599" w:author="Eugene Yakovlev" w:date="2015-08-11T11:42:00Z">
                <w:pPr>
                  <w:numPr>
                    <w:numId w:val="29"/>
                  </w:numPr>
                  <w:tabs>
                    <w:tab w:val="num" w:pos="720"/>
                  </w:tabs>
                  <w:ind w:left="720" w:hanging="360"/>
                  <w:cnfStyle w:val="000010100000" w:firstRow="0" w:lastRow="0" w:firstColumn="0" w:lastColumn="0" w:oddVBand="1" w:evenVBand="0" w:oddHBand="1" w:evenHBand="0" w:firstRowFirstColumn="0" w:firstRowLastColumn="0" w:lastRowFirstColumn="0" w:lastRowLastColumn="0"/>
                </w:pPr>
              </w:pPrChange>
            </w:pPr>
            <w:ins w:id="1600" w:author="Eugene Yakovlev" w:date="2015-08-11T11:42:00Z">
              <w:del w:id="1601" w:author="Microsoft Office User" w:date="2016-10-03T11:29:00Z">
                <w:r w:rsidRPr="00BA0EA1" w:rsidDel="000A67A0">
                  <w:rPr>
                    <w:rFonts w:cs="Arial"/>
                    <w:rPrChange w:id="1602" w:author="Eugene Yakovlev" w:date="2015-08-11T11:42:00Z">
                      <w:rPr>
                        <w:b/>
                        <w:u w:val="single"/>
                      </w:rPr>
                    </w:rPrChange>
                  </w:rPr>
                  <w:delText>Enchant.js</w:delText>
                </w:r>
              </w:del>
            </w:ins>
          </w:p>
          <w:p w14:paraId="42EAC3A7" w14:textId="6507477B" w:rsidR="00613175" w:rsidRPr="00613175" w:rsidDel="000A67A0" w:rsidRDefault="00BA0EA1">
            <w:pPr>
              <w:numPr>
                <w:ilvl w:val="0"/>
                <w:numId w:val="23"/>
              </w:numPr>
              <w:cnfStyle w:val="000010100000" w:firstRow="0" w:lastRow="0" w:firstColumn="0" w:lastColumn="0" w:oddVBand="1" w:evenVBand="0" w:oddHBand="1" w:evenHBand="0" w:firstRowFirstColumn="0" w:firstRowLastColumn="0" w:lastRowFirstColumn="0" w:lastRowLastColumn="0"/>
              <w:rPr>
                <w:ins w:id="1603" w:author="Eugene Yakovlev" w:date="2015-08-11T11:42:00Z"/>
                <w:del w:id="1604" w:author="Microsoft Office User" w:date="2016-10-03T11:29:00Z"/>
                <w:rFonts w:cs="Arial"/>
                <w:rPrChange w:id="1605" w:author="Eugene Yakovlev" w:date="2015-08-11T11:42:00Z">
                  <w:rPr>
                    <w:ins w:id="1606" w:author="Eugene Yakovlev" w:date="2015-08-11T11:42:00Z"/>
                    <w:del w:id="1607" w:author="Microsoft Office User" w:date="2016-10-03T11:29:00Z"/>
                    <w:b/>
                    <w:u w:val="single"/>
                  </w:rPr>
                </w:rPrChange>
              </w:rPr>
              <w:pPrChange w:id="1608" w:author="Eugene Yakovlev" w:date="2015-08-11T11:42:00Z">
                <w:pPr>
                  <w:numPr>
                    <w:numId w:val="29"/>
                  </w:numPr>
                  <w:tabs>
                    <w:tab w:val="num" w:pos="720"/>
                  </w:tabs>
                  <w:ind w:left="720" w:hanging="360"/>
                  <w:cnfStyle w:val="000010100000" w:firstRow="0" w:lastRow="0" w:firstColumn="0" w:lastColumn="0" w:oddVBand="1" w:evenVBand="0" w:oddHBand="1" w:evenHBand="0" w:firstRowFirstColumn="0" w:firstRowLastColumn="0" w:lastRowFirstColumn="0" w:lastRowLastColumn="0"/>
                </w:pPr>
              </w:pPrChange>
            </w:pPr>
            <w:ins w:id="1609" w:author="Eugene Yakovlev" w:date="2015-08-11T11:42:00Z">
              <w:del w:id="1610" w:author="Microsoft Office User" w:date="2016-10-03T11:29:00Z">
                <w:r w:rsidRPr="00BA0EA1" w:rsidDel="000A67A0">
                  <w:rPr>
                    <w:rFonts w:cs="Arial"/>
                    <w:rPrChange w:id="1611" w:author="Eugene Yakovlev" w:date="2015-08-11T11:42:00Z">
                      <w:rPr>
                        <w:b/>
                        <w:u w:val="single"/>
                      </w:rPr>
                    </w:rPrChange>
                  </w:rPr>
                  <w:delText>Canvas Engine</w:delText>
                </w:r>
              </w:del>
            </w:ins>
          </w:p>
          <w:p w14:paraId="4360A78C" w14:textId="47FECE71" w:rsidR="00BA0EA1" w:rsidRPr="00BA0EA1" w:rsidDel="000A67A0" w:rsidRDefault="00BA0EA1" w:rsidP="00BA0EA1">
            <w:pPr>
              <w:cnfStyle w:val="000010100000" w:firstRow="0" w:lastRow="0" w:firstColumn="0" w:lastColumn="0" w:oddVBand="1" w:evenVBand="0" w:oddHBand="1" w:evenHBand="0" w:firstRowFirstColumn="0" w:firstRowLastColumn="0" w:lastRowFirstColumn="0" w:lastRowLastColumn="0"/>
              <w:rPr>
                <w:ins w:id="1612" w:author="Eugene Yakovlev" w:date="2015-08-11T11:42:00Z"/>
                <w:del w:id="1613" w:author="Microsoft Office User" w:date="2016-10-03T11:29:00Z"/>
                <w:rFonts w:cs="Arial"/>
                <w:b/>
                <w:rPrChange w:id="1614" w:author="Eugene Yakovlev" w:date="2015-08-11T11:42:00Z">
                  <w:rPr>
                    <w:ins w:id="1615" w:author="Eugene Yakovlev" w:date="2015-08-11T11:42:00Z"/>
                    <w:del w:id="1616" w:author="Microsoft Office User" w:date="2016-10-03T11:29:00Z"/>
                    <w:b/>
                    <w:u w:val="single"/>
                  </w:rPr>
                </w:rPrChange>
              </w:rPr>
            </w:pPr>
            <w:ins w:id="1617" w:author="Eugene Yakovlev" w:date="2015-08-11T11:42:00Z">
              <w:del w:id="1618" w:author="Microsoft Office User" w:date="2016-10-03T11:29:00Z">
                <w:r w:rsidRPr="00BA0EA1" w:rsidDel="000A67A0">
                  <w:rPr>
                    <w:rFonts w:cs="Arial"/>
                    <w:b/>
                    <w:rPrChange w:id="1619" w:author="Eugene Yakovlev" w:date="2015-08-11T11:42:00Z">
                      <w:rPr>
                        <w:b/>
                        <w:bCs/>
                        <w:u w:val="single"/>
                      </w:rPr>
                    </w:rPrChange>
                  </w:rPr>
                  <w:delText>Proposed libraries:</w:delText>
                </w:r>
              </w:del>
            </w:ins>
          </w:p>
          <w:p w14:paraId="6E088371" w14:textId="39A52DAE" w:rsidR="00613175" w:rsidRPr="00613175" w:rsidDel="000A67A0" w:rsidRDefault="00BA0EA1">
            <w:pPr>
              <w:numPr>
                <w:ilvl w:val="0"/>
                <w:numId w:val="23"/>
              </w:numPr>
              <w:cnfStyle w:val="000010100000" w:firstRow="0" w:lastRow="0" w:firstColumn="0" w:lastColumn="0" w:oddVBand="1" w:evenVBand="0" w:oddHBand="1" w:evenHBand="0" w:firstRowFirstColumn="0" w:firstRowLastColumn="0" w:lastRowFirstColumn="0" w:lastRowLastColumn="0"/>
              <w:rPr>
                <w:ins w:id="1620" w:author="Eugene Yakovlev" w:date="2015-08-11T11:42:00Z"/>
                <w:del w:id="1621" w:author="Microsoft Office User" w:date="2016-10-03T11:29:00Z"/>
                <w:rFonts w:cs="Arial"/>
                <w:rPrChange w:id="1622" w:author="Eugene Yakovlev" w:date="2015-08-11T11:42:00Z">
                  <w:rPr>
                    <w:ins w:id="1623" w:author="Eugene Yakovlev" w:date="2015-08-11T11:42:00Z"/>
                    <w:del w:id="1624" w:author="Microsoft Office User" w:date="2016-10-03T11:29:00Z"/>
                    <w:b/>
                    <w:u w:val="single"/>
                  </w:rPr>
                </w:rPrChange>
              </w:rPr>
              <w:pPrChange w:id="1625" w:author="Eugene Yakovlev" w:date="2015-08-11T11:42:00Z">
                <w:pPr>
                  <w:numPr>
                    <w:numId w:val="30"/>
                  </w:numPr>
                  <w:tabs>
                    <w:tab w:val="num" w:pos="720"/>
                  </w:tabs>
                  <w:ind w:left="720" w:hanging="360"/>
                  <w:cnfStyle w:val="000010100000" w:firstRow="0" w:lastRow="0" w:firstColumn="0" w:lastColumn="0" w:oddVBand="1" w:evenVBand="0" w:oddHBand="1" w:evenHBand="0" w:firstRowFirstColumn="0" w:firstRowLastColumn="0" w:lastRowFirstColumn="0" w:lastRowLastColumn="0"/>
                </w:pPr>
              </w:pPrChange>
            </w:pPr>
            <w:ins w:id="1626" w:author="Eugene Yakovlev" w:date="2015-08-11T11:42:00Z">
              <w:del w:id="1627" w:author="Microsoft Office User" w:date="2016-10-03T11:29:00Z">
                <w:r w:rsidRPr="00BA0EA1" w:rsidDel="000A67A0">
                  <w:rPr>
                    <w:rFonts w:cs="Arial"/>
                    <w:rPrChange w:id="1628" w:author="Eugene Yakovlev" w:date="2015-08-11T11:42:00Z">
                      <w:rPr>
                        <w:b/>
                        <w:u w:val="single"/>
                      </w:rPr>
                    </w:rPrChange>
                  </w:rPr>
                  <w:delText>Box2dweb</w:delText>
                </w:r>
              </w:del>
            </w:ins>
          </w:p>
          <w:p w14:paraId="57A7813B" w14:textId="0586E6B4" w:rsidR="00613175" w:rsidRPr="00613175" w:rsidDel="000A67A0" w:rsidRDefault="00BA0EA1">
            <w:pPr>
              <w:numPr>
                <w:ilvl w:val="0"/>
                <w:numId w:val="23"/>
              </w:numPr>
              <w:cnfStyle w:val="000010100000" w:firstRow="0" w:lastRow="0" w:firstColumn="0" w:lastColumn="0" w:oddVBand="1" w:evenVBand="0" w:oddHBand="1" w:evenHBand="0" w:firstRowFirstColumn="0" w:firstRowLastColumn="0" w:lastRowFirstColumn="0" w:lastRowLastColumn="0"/>
              <w:rPr>
                <w:ins w:id="1629" w:author="Eugene Yakovlev" w:date="2015-08-11T11:42:00Z"/>
                <w:del w:id="1630" w:author="Microsoft Office User" w:date="2016-10-03T11:29:00Z"/>
                <w:rFonts w:cs="Arial"/>
                <w:rPrChange w:id="1631" w:author="Eugene Yakovlev" w:date="2015-08-11T11:42:00Z">
                  <w:rPr>
                    <w:ins w:id="1632" w:author="Eugene Yakovlev" w:date="2015-08-11T11:42:00Z"/>
                    <w:del w:id="1633" w:author="Microsoft Office User" w:date="2016-10-03T11:29:00Z"/>
                    <w:b/>
                    <w:u w:val="single"/>
                  </w:rPr>
                </w:rPrChange>
              </w:rPr>
              <w:pPrChange w:id="1634" w:author="Eugene Yakovlev" w:date="2015-08-11T11:42:00Z">
                <w:pPr>
                  <w:numPr>
                    <w:numId w:val="30"/>
                  </w:numPr>
                  <w:tabs>
                    <w:tab w:val="num" w:pos="720"/>
                  </w:tabs>
                  <w:ind w:left="720" w:hanging="360"/>
                  <w:cnfStyle w:val="000010100000" w:firstRow="0" w:lastRow="0" w:firstColumn="0" w:lastColumn="0" w:oddVBand="1" w:evenVBand="0" w:oddHBand="1" w:evenHBand="0" w:firstRowFirstColumn="0" w:firstRowLastColumn="0" w:lastRowFirstColumn="0" w:lastRowLastColumn="0"/>
                </w:pPr>
              </w:pPrChange>
            </w:pPr>
            <w:ins w:id="1635" w:author="Eugene Yakovlev" w:date="2015-08-11T11:42:00Z">
              <w:del w:id="1636" w:author="Microsoft Office User" w:date="2016-10-03T11:29:00Z">
                <w:r w:rsidRPr="00BA0EA1" w:rsidDel="000A67A0">
                  <w:rPr>
                    <w:rFonts w:cs="Arial"/>
                    <w:rPrChange w:id="1637" w:author="Eugene Yakovlev" w:date="2015-08-11T11:42:00Z">
                      <w:rPr>
                        <w:b/>
                        <w:u w:val="single"/>
                      </w:rPr>
                    </w:rPrChange>
                  </w:rPr>
                  <w:delText>Matter.js</w:delText>
                </w:r>
              </w:del>
            </w:ins>
          </w:p>
          <w:p w14:paraId="5015A5F3" w14:textId="64009205" w:rsidR="00613175" w:rsidRPr="00613175" w:rsidDel="000A67A0" w:rsidRDefault="00BA0EA1">
            <w:pPr>
              <w:numPr>
                <w:ilvl w:val="0"/>
                <w:numId w:val="23"/>
              </w:numPr>
              <w:cnfStyle w:val="000010100000" w:firstRow="0" w:lastRow="0" w:firstColumn="0" w:lastColumn="0" w:oddVBand="1" w:evenVBand="0" w:oddHBand="1" w:evenHBand="0" w:firstRowFirstColumn="0" w:firstRowLastColumn="0" w:lastRowFirstColumn="0" w:lastRowLastColumn="0"/>
              <w:rPr>
                <w:ins w:id="1638" w:author="Eugene Yakovlev" w:date="2015-08-11T11:42:00Z"/>
                <w:del w:id="1639" w:author="Microsoft Office User" w:date="2016-10-03T11:29:00Z"/>
                <w:rFonts w:cs="Arial"/>
                <w:rPrChange w:id="1640" w:author="Eugene Yakovlev" w:date="2015-08-11T11:42:00Z">
                  <w:rPr>
                    <w:ins w:id="1641" w:author="Eugene Yakovlev" w:date="2015-08-11T11:42:00Z"/>
                    <w:del w:id="1642" w:author="Microsoft Office User" w:date="2016-10-03T11:29:00Z"/>
                    <w:b/>
                    <w:u w:val="single"/>
                  </w:rPr>
                </w:rPrChange>
              </w:rPr>
              <w:pPrChange w:id="1643" w:author="Eugene Yakovlev" w:date="2015-08-11T11:42:00Z">
                <w:pPr>
                  <w:numPr>
                    <w:numId w:val="30"/>
                  </w:numPr>
                  <w:tabs>
                    <w:tab w:val="num" w:pos="720"/>
                  </w:tabs>
                  <w:ind w:left="720" w:hanging="360"/>
                  <w:cnfStyle w:val="000010100000" w:firstRow="0" w:lastRow="0" w:firstColumn="0" w:lastColumn="0" w:oddVBand="1" w:evenVBand="0" w:oddHBand="1" w:evenHBand="0" w:firstRowFirstColumn="0" w:firstRowLastColumn="0" w:lastRowFirstColumn="0" w:lastRowLastColumn="0"/>
                </w:pPr>
              </w:pPrChange>
            </w:pPr>
            <w:ins w:id="1644" w:author="Eugene Yakovlev" w:date="2015-08-11T11:42:00Z">
              <w:del w:id="1645" w:author="Microsoft Office User" w:date="2016-10-03T11:29:00Z">
                <w:r w:rsidRPr="00BA0EA1" w:rsidDel="000A67A0">
                  <w:rPr>
                    <w:rFonts w:cs="Arial"/>
                    <w:rPrChange w:id="1646" w:author="Eugene Yakovlev" w:date="2015-08-11T11:42:00Z">
                      <w:rPr>
                        <w:b/>
                        <w:u w:val="single"/>
                      </w:rPr>
                    </w:rPrChange>
                  </w:rPr>
                  <w:delText>SoundJS</w:delText>
                </w:r>
              </w:del>
            </w:ins>
          </w:p>
          <w:p w14:paraId="698C3C3B" w14:textId="524B52BA" w:rsidR="00613175" w:rsidRPr="00613175" w:rsidDel="000A67A0" w:rsidRDefault="00BA0EA1">
            <w:pPr>
              <w:numPr>
                <w:ilvl w:val="0"/>
                <w:numId w:val="23"/>
              </w:numPr>
              <w:cnfStyle w:val="000010100000" w:firstRow="0" w:lastRow="0" w:firstColumn="0" w:lastColumn="0" w:oddVBand="1" w:evenVBand="0" w:oddHBand="1" w:evenHBand="0" w:firstRowFirstColumn="0" w:firstRowLastColumn="0" w:lastRowFirstColumn="0" w:lastRowLastColumn="0"/>
              <w:rPr>
                <w:ins w:id="1647" w:author="Eugene Yakovlev" w:date="2015-08-11T11:42:00Z"/>
                <w:del w:id="1648" w:author="Microsoft Office User" w:date="2016-10-03T11:29:00Z"/>
                <w:rFonts w:cs="Arial"/>
                <w:rPrChange w:id="1649" w:author="Eugene Yakovlev" w:date="2015-08-11T11:42:00Z">
                  <w:rPr>
                    <w:ins w:id="1650" w:author="Eugene Yakovlev" w:date="2015-08-11T11:42:00Z"/>
                    <w:del w:id="1651" w:author="Microsoft Office User" w:date="2016-10-03T11:29:00Z"/>
                    <w:b/>
                    <w:u w:val="single"/>
                  </w:rPr>
                </w:rPrChange>
              </w:rPr>
              <w:pPrChange w:id="1652" w:author="Eugene Yakovlev" w:date="2015-08-11T11:42:00Z">
                <w:pPr>
                  <w:numPr>
                    <w:numId w:val="30"/>
                  </w:numPr>
                  <w:tabs>
                    <w:tab w:val="num" w:pos="720"/>
                  </w:tabs>
                  <w:ind w:left="720" w:hanging="360"/>
                  <w:cnfStyle w:val="000010100000" w:firstRow="0" w:lastRow="0" w:firstColumn="0" w:lastColumn="0" w:oddVBand="1" w:evenVBand="0" w:oddHBand="1" w:evenHBand="0" w:firstRowFirstColumn="0" w:firstRowLastColumn="0" w:lastRowFirstColumn="0" w:lastRowLastColumn="0"/>
                </w:pPr>
              </w:pPrChange>
            </w:pPr>
            <w:ins w:id="1653" w:author="Eugene Yakovlev" w:date="2015-08-11T11:42:00Z">
              <w:del w:id="1654" w:author="Microsoft Office User" w:date="2016-10-03T11:29:00Z">
                <w:r w:rsidRPr="00BA0EA1" w:rsidDel="000A67A0">
                  <w:rPr>
                    <w:rFonts w:cs="Arial"/>
                    <w:rPrChange w:id="1655" w:author="Eugene Yakovlev" w:date="2015-08-11T11:42:00Z">
                      <w:rPr>
                        <w:b/>
                        <w:u w:val="single"/>
                      </w:rPr>
                    </w:rPrChange>
                  </w:rPr>
                  <w:delText>PreloadJS</w:delText>
                </w:r>
              </w:del>
            </w:ins>
          </w:p>
          <w:p w14:paraId="43EFA549" w14:textId="6E04E28B" w:rsidR="00613175" w:rsidRPr="00613175" w:rsidDel="000A67A0" w:rsidRDefault="00BA0EA1">
            <w:pPr>
              <w:numPr>
                <w:ilvl w:val="0"/>
                <w:numId w:val="23"/>
              </w:numPr>
              <w:cnfStyle w:val="000010100000" w:firstRow="0" w:lastRow="0" w:firstColumn="0" w:lastColumn="0" w:oddVBand="1" w:evenVBand="0" w:oddHBand="1" w:evenHBand="0" w:firstRowFirstColumn="0" w:firstRowLastColumn="0" w:lastRowFirstColumn="0" w:lastRowLastColumn="0"/>
              <w:rPr>
                <w:ins w:id="1656" w:author="Eugene Yakovlev" w:date="2015-08-11T11:42:00Z"/>
                <w:del w:id="1657" w:author="Microsoft Office User" w:date="2016-10-03T11:29:00Z"/>
                <w:rFonts w:cs="Arial"/>
                <w:rPrChange w:id="1658" w:author="Eugene Yakovlev" w:date="2015-08-11T11:42:00Z">
                  <w:rPr>
                    <w:ins w:id="1659" w:author="Eugene Yakovlev" w:date="2015-08-11T11:42:00Z"/>
                    <w:del w:id="1660" w:author="Microsoft Office User" w:date="2016-10-03T11:29:00Z"/>
                    <w:b/>
                    <w:u w:val="single"/>
                  </w:rPr>
                </w:rPrChange>
              </w:rPr>
              <w:pPrChange w:id="1661" w:author="Eugene Yakovlev" w:date="2015-08-11T11:42:00Z">
                <w:pPr>
                  <w:numPr>
                    <w:numId w:val="30"/>
                  </w:numPr>
                  <w:tabs>
                    <w:tab w:val="num" w:pos="720"/>
                  </w:tabs>
                  <w:ind w:left="720" w:hanging="360"/>
                  <w:cnfStyle w:val="000010100000" w:firstRow="0" w:lastRow="0" w:firstColumn="0" w:lastColumn="0" w:oddVBand="1" w:evenVBand="0" w:oddHBand="1" w:evenHBand="0" w:firstRowFirstColumn="0" w:firstRowLastColumn="0" w:lastRowFirstColumn="0" w:lastRowLastColumn="0"/>
                </w:pPr>
              </w:pPrChange>
            </w:pPr>
            <w:ins w:id="1662" w:author="Eugene Yakovlev" w:date="2015-08-11T11:42:00Z">
              <w:del w:id="1663" w:author="Microsoft Office User" w:date="2016-10-03T11:29:00Z">
                <w:r w:rsidRPr="00BA0EA1" w:rsidDel="000A67A0">
                  <w:rPr>
                    <w:rFonts w:cs="Arial"/>
                    <w:rPrChange w:id="1664" w:author="Eugene Yakovlev" w:date="2015-08-11T11:42:00Z">
                      <w:rPr>
                        <w:b/>
                        <w:u w:val="single"/>
                      </w:rPr>
                    </w:rPrChange>
                  </w:rPr>
                  <w:delText>jQuery</w:delText>
                </w:r>
              </w:del>
            </w:ins>
          </w:p>
          <w:p w14:paraId="5639E392" w14:textId="4C73DC57" w:rsidR="00BA0EA1" w:rsidRPr="00E96F6B" w:rsidDel="000A67A0" w:rsidRDefault="00BA0EA1" w:rsidP="008E1487">
            <w:pPr>
              <w:cnfStyle w:val="000010100000" w:firstRow="0" w:lastRow="0" w:firstColumn="0" w:lastColumn="0" w:oddVBand="1" w:evenVBand="0" w:oddHBand="1" w:evenHBand="0" w:firstRowFirstColumn="0" w:firstRowLastColumn="0" w:lastRowFirstColumn="0" w:lastRowLastColumn="0"/>
              <w:rPr>
                <w:del w:id="1665" w:author="Microsoft Office User" w:date="2016-10-03T11:29:00Z"/>
                <w:b/>
                <w:u w:val="single"/>
              </w:rPr>
            </w:pPr>
          </w:p>
        </w:tc>
      </w:tr>
      <w:tr w:rsidR="00BA0EA1" w:rsidRPr="00E96F6B" w14:paraId="53861E81" w14:textId="77777777" w:rsidTr="000247FE">
        <w:trPr>
          <w:ins w:id="1666" w:author="Eugene Yakovlev" w:date="2015-08-11T11:43:00Z"/>
        </w:trPr>
        <w:tc>
          <w:tcPr>
            <w:cnfStyle w:val="000010000000" w:firstRow="0" w:lastRow="0" w:firstColumn="0" w:lastColumn="0" w:oddVBand="1" w:evenVBand="0" w:oddHBand="0" w:evenHBand="0" w:firstRowFirstColumn="0" w:firstRowLastColumn="0" w:lastRowFirstColumn="0" w:lastRowLastColumn="0"/>
            <w:tcW w:w="252" w:type="pct"/>
          </w:tcPr>
          <w:p w14:paraId="56C4AEF6" w14:textId="77777777" w:rsidR="00BA0EA1" w:rsidRPr="00E96F6B" w:rsidRDefault="00BA0EA1" w:rsidP="008E1487">
            <w:pPr>
              <w:rPr>
                <w:ins w:id="1667" w:author="Eugene Yakovlev" w:date="2015-08-11T11:43:00Z"/>
              </w:rPr>
            </w:pPr>
          </w:p>
        </w:tc>
        <w:tc>
          <w:tcPr>
            <w:tcW w:w="787" w:type="pct"/>
          </w:tcPr>
          <w:p w14:paraId="5278F2AD" w14:textId="77777777" w:rsidR="00BA0EA1" w:rsidRPr="00E96F6B" w:rsidRDefault="00BA0EA1" w:rsidP="008E1487">
            <w:pPr>
              <w:cnfStyle w:val="000000000000" w:firstRow="0" w:lastRow="0" w:firstColumn="0" w:lastColumn="0" w:oddVBand="0" w:evenVBand="0" w:oddHBand="0" w:evenHBand="0" w:firstRowFirstColumn="0" w:firstRowLastColumn="0" w:lastRowFirstColumn="0" w:lastRowLastColumn="0"/>
              <w:rPr>
                <w:ins w:id="1668" w:author="Eugene Yakovlev" w:date="2015-08-11T11:43:00Z"/>
              </w:rPr>
            </w:pPr>
          </w:p>
        </w:tc>
        <w:tc>
          <w:tcPr>
            <w:cnfStyle w:val="000010000000" w:firstRow="0" w:lastRow="0" w:firstColumn="0" w:lastColumn="0" w:oddVBand="1" w:evenVBand="0" w:oddHBand="0" w:evenHBand="0" w:firstRowFirstColumn="0" w:firstRowLastColumn="0" w:lastRowFirstColumn="0" w:lastRowLastColumn="0"/>
            <w:tcW w:w="3961" w:type="pct"/>
          </w:tcPr>
          <w:p w14:paraId="0502B27D" w14:textId="77777777" w:rsidR="00BA0EA1" w:rsidRPr="00E96F6B" w:rsidRDefault="00BA0EA1" w:rsidP="008E1487">
            <w:pPr>
              <w:rPr>
                <w:ins w:id="1669" w:author="Eugene Yakovlev" w:date="2015-08-11T11:43:00Z"/>
                <w:b/>
                <w:u w:val="single"/>
              </w:rPr>
            </w:pPr>
          </w:p>
        </w:tc>
      </w:tr>
      <w:tr w:rsidR="00BA0EA1" w:rsidRPr="00E96F6B" w14:paraId="20F19D64" w14:textId="77777777" w:rsidTr="000247FE">
        <w:trPr>
          <w:cnfStyle w:val="000000100000" w:firstRow="0" w:lastRow="0" w:firstColumn="0" w:lastColumn="0" w:oddVBand="0" w:evenVBand="0" w:oddHBand="1" w:evenHBand="0" w:firstRowFirstColumn="0" w:firstRowLastColumn="0" w:lastRowFirstColumn="0" w:lastRowLastColumn="0"/>
          <w:ins w:id="1670" w:author="Eugene Yakovlev" w:date="2015-08-11T11:43:00Z"/>
        </w:trPr>
        <w:tc>
          <w:tcPr>
            <w:cnfStyle w:val="000010000000" w:firstRow="0" w:lastRow="0" w:firstColumn="0" w:lastColumn="0" w:oddVBand="1" w:evenVBand="0" w:oddHBand="0" w:evenHBand="0" w:firstRowFirstColumn="0" w:firstRowLastColumn="0" w:lastRowFirstColumn="0" w:lastRowLastColumn="0"/>
            <w:tcW w:w="252" w:type="pct"/>
          </w:tcPr>
          <w:p w14:paraId="48F2B563" w14:textId="77777777" w:rsidR="00BA0EA1" w:rsidRPr="00E96F6B" w:rsidRDefault="00BA0EA1" w:rsidP="008E1487">
            <w:pPr>
              <w:rPr>
                <w:ins w:id="1671" w:author="Eugene Yakovlev" w:date="2015-08-11T11:43:00Z"/>
              </w:rPr>
            </w:pPr>
          </w:p>
        </w:tc>
        <w:tc>
          <w:tcPr>
            <w:tcW w:w="787" w:type="pct"/>
          </w:tcPr>
          <w:p w14:paraId="22256292" w14:textId="77777777" w:rsidR="00BA0EA1" w:rsidRPr="00E96F6B" w:rsidRDefault="00BA0EA1" w:rsidP="008E1487">
            <w:pPr>
              <w:cnfStyle w:val="000000100000" w:firstRow="0" w:lastRow="0" w:firstColumn="0" w:lastColumn="0" w:oddVBand="0" w:evenVBand="0" w:oddHBand="1" w:evenHBand="0" w:firstRowFirstColumn="0" w:firstRowLastColumn="0" w:lastRowFirstColumn="0" w:lastRowLastColumn="0"/>
              <w:rPr>
                <w:ins w:id="1672" w:author="Eugene Yakovlev" w:date="2015-08-11T11:43:00Z"/>
              </w:rPr>
            </w:pPr>
          </w:p>
        </w:tc>
        <w:tc>
          <w:tcPr>
            <w:cnfStyle w:val="000010000000" w:firstRow="0" w:lastRow="0" w:firstColumn="0" w:lastColumn="0" w:oddVBand="1" w:evenVBand="0" w:oddHBand="0" w:evenHBand="0" w:firstRowFirstColumn="0" w:firstRowLastColumn="0" w:lastRowFirstColumn="0" w:lastRowLastColumn="0"/>
            <w:tcW w:w="3961" w:type="pct"/>
          </w:tcPr>
          <w:p w14:paraId="0F433915" w14:textId="77777777" w:rsidR="00BA0EA1" w:rsidRPr="00E96F6B" w:rsidRDefault="00BA0EA1" w:rsidP="008E1487">
            <w:pPr>
              <w:rPr>
                <w:ins w:id="1673" w:author="Eugene Yakovlev" w:date="2015-08-11T11:43:00Z"/>
                <w:b/>
                <w:u w:val="single"/>
              </w:rPr>
            </w:pPr>
          </w:p>
        </w:tc>
      </w:tr>
      <w:tr w:rsidR="000247FE" w:rsidRPr="00E96F6B" w14:paraId="4D987455" w14:textId="77777777" w:rsidTr="000247FE">
        <w:tc>
          <w:tcPr>
            <w:cnfStyle w:val="000010000000" w:firstRow="0" w:lastRow="0" w:firstColumn="0" w:lastColumn="0" w:oddVBand="1" w:evenVBand="0" w:oddHBand="0" w:evenHBand="0" w:firstRowFirstColumn="0" w:firstRowLastColumn="0" w:lastRowFirstColumn="0" w:lastRowLastColumn="0"/>
            <w:tcW w:w="252" w:type="pct"/>
            <w:tcPrChange w:id="1674" w:author="Eugene Yakovlev" w:date="2015-08-11T11:34:00Z">
              <w:tcPr>
                <w:tcW w:w="167" w:type="pct"/>
              </w:tcPr>
            </w:tcPrChange>
          </w:tcPr>
          <w:p w14:paraId="47C91053" w14:textId="77777777" w:rsidR="000247FE" w:rsidRPr="00E96F6B" w:rsidRDefault="000247FE" w:rsidP="008E1487"/>
        </w:tc>
        <w:tc>
          <w:tcPr>
            <w:tcW w:w="787" w:type="pct"/>
            <w:tcPrChange w:id="1675" w:author="Eugene Yakovlev" w:date="2015-08-11T11:34:00Z">
              <w:tcPr>
                <w:tcW w:w="872" w:type="pct"/>
                <w:gridSpan w:val="2"/>
              </w:tcPr>
            </w:tcPrChange>
          </w:tcPr>
          <w:p w14:paraId="0784168C" w14:textId="77777777" w:rsidR="000247FE" w:rsidRPr="00E96F6B" w:rsidRDefault="000247FE" w:rsidP="008E148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961" w:type="pct"/>
            <w:tcPrChange w:id="1676" w:author="Eugene Yakovlev" w:date="2015-08-11T11:34:00Z">
              <w:tcPr>
                <w:tcW w:w="3961" w:type="pct"/>
              </w:tcPr>
            </w:tcPrChange>
          </w:tcPr>
          <w:p w14:paraId="7161BCE4" w14:textId="77777777" w:rsidR="000247FE" w:rsidRPr="00E96F6B" w:rsidRDefault="000247FE" w:rsidP="008E1487">
            <w:pPr>
              <w:rPr>
                <w:b/>
                <w:u w:val="single"/>
              </w:rPr>
            </w:pPr>
          </w:p>
        </w:tc>
      </w:tr>
    </w:tbl>
    <w:p w14:paraId="1C6B1312" w14:textId="5E5F102B" w:rsidR="00F80AC6" w:rsidRPr="00E96F6B" w:rsidRDefault="00F80AC6" w:rsidP="003133BC"/>
    <w:sectPr w:rsidR="00F80AC6" w:rsidRPr="00E96F6B" w:rsidSect="00FA422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2AC30AA"/>
    <w:multiLevelType w:val="hybridMultilevel"/>
    <w:tmpl w:val="3CAAC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85600"/>
    <w:multiLevelType w:val="hybridMultilevel"/>
    <w:tmpl w:val="11540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F348E"/>
    <w:multiLevelType w:val="hybridMultilevel"/>
    <w:tmpl w:val="BC44F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51558"/>
    <w:multiLevelType w:val="hybridMultilevel"/>
    <w:tmpl w:val="97D07FD8"/>
    <w:lvl w:ilvl="0" w:tplc="04090003">
      <w:start w:val="1"/>
      <w:numFmt w:val="bullet"/>
      <w:pStyle w:val="Bullet1"/>
      <w:lvlText w:val="o"/>
      <w:lvlJc w:val="left"/>
      <w:pPr>
        <w:tabs>
          <w:tab w:val="num" w:pos="720"/>
        </w:tabs>
        <w:ind w:left="720" w:hanging="360"/>
      </w:pPr>
      <w:rPr>
        <w:rFonts w:ascii="Courier New" w:hAnsi="Courier New" w:cs="Courier New" w:hint="default"/>
        <w:color w:val="C00000"/>
      </w:rPr>
    </w:lvl>
    <w:lvl w:ilvl="1" w:tplc="04190003">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8952E7"/>
    <w:multiLevelType w:val="hybridMultilevel"/>
    <w:tmpl w:val="3FDE7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B35632"/>
    <w:multiLevelType w:val="hybridMultilevel"/>
    <w:tmpl w:val="E984F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7C4163"/>
    <w:multiLevelType w:val="hybridMultilevel"/>
    <w:tmpl w:val="5058990C"/>
    <w:lvl w:ilvl="0" w:tplc="CC1CEF78">
      <w:start w:val="1"/>
      <w:numFmt w:val="bullet"/>
      <w:lvlText w:val=""/>
      <w:lvlJc w:val="left"/>
      <w:pPr>
        <w:tabs>
          <w:tab w:val="num" w:pos="720"/>
        </w:tabs>
        <w:ind w:left="720" w:hanging="360"/>
      </w:pPr>
      <w:rPr>
        <w:rFonts w:ascii="Wingdings" w:hAnsi="Wingdings" w:hint="default"/>
      </w:rPr>
    </w:lvl>
    <w:lvl w:ilvl="1" w:tplc="7EF897C4">
      <w:start w:val="1"/>
      <w:numFmt w:val="decimal"/>
      <w:lvlText w:val="%2."/>
      <w:lvlJc w:val="left"/>
      <w:pPr>
        <w:tabs>
          <w:tab w:val="num" w:pos="1440"/>
        </w:tabs>
        <w:ind w:left="1440" w:hanging="360"/>
      </w:pPr>
    </w:lvl>
    <w:lvl w:ilvl="2" w:tplc="C70E0316" w:tentative="1">
      <w:start w:val="1"/>
      <w:numFmt w:val="bullet"/>
      <w:lvlText w:val=""/>
      <w:lvlJc w:val="left"/>
      <w:pPr>
        <w:tabs>
          <w:tab w:val="num" w:pos="2160"/>
        </w:tabs>
        <w:ind w:left="2160" w:hanging="360"/>
      </w:pPr>
      <w:rPr>
        <w:rFonts w:ascii="Wingdings" w:hAnsi="Wingdings" w:hint="default"/>
      </w:rPr>
    </w:lvl>
    <w:lvl w:ilvl="3" w:tplc="E0221426" w:tentative="1">
      <w:start w:val="1"/>
      <w:numFmt w:val="bullet"/>
      <w:lvlText w:val=""/>
      <w:lvlJc w:val="left"/>
      <w:pPr>
        <w:tabs>
          <w:tab w:val="num" w:pos="2880"/>
        </w:tabs>
        <w:ind w:left="2880" w:hanging="360"/>
      </w:pPr>
      <w:rPr>
        <w:rFonts w:ascii="Wingdings" w:hAnsi="Wingdings" w:hint="default"/>
      </w:rPr>
    </w:lvl>
    <w:lvl w:ilvl="4" w:tplc="6380B206" w:tentative="1">
      <w:start w:val="1"/>
      <w:numFmt w:val="bullet"/>
      <w:lvlText w:val=""/>
      <w:lvlJc w:val="left"/>
      <w:pPr>
        <w:tabs>
          <w:tab w:val="num" w:pos="3600"/>
        </w:tabs>
        <w:ind w:left="3600" w:hanging="360"/>
      </w:pPr>
      <w:rPr>
        <w:rFonts w:ascii="Wingdings" w:hAnsi="Wingdings" w:hint="default"/>
      </w:rPr>
    </w:lvl>
    <w:lvl w:ilvl="5" w:tplc="FEBE5598" w:tentative="1">
      <w:start w:val="1"/>
      <w:numFmt w:val="bullet"/>
      <w:lvlText w:val=""/>
      <w:lvlJc w:val="left"/>
      <w:pPr>
        <w:tabs>
          <w:tab w:val="num" w:pos="4320"/>
        </w:tabs>
        <w:ind w:left="4320" w:hanging="360"/>
      </w:pPr>
      <w:rPr>
        <w:rFonts w:ascii="Wingdings" w:hAnsi="Wingdings" w:hint="default"/>
      </w:rPr>
    </w:lvl>
    <w:lvl w:ilvl="6" w:tplc="121297C6" w:tentative="1">
      <w:start w:val="1"/>
      <w:numFmt w:val="bullet"/>
      <w:lvlText w:val=""/>
      <w:lvlJc w:val="left"/>
      <w:pPr>
        <w:tabs>
          <w:tab w:val="num" w:pos="5040"/>
        </w:tabs>
        <w:ind w:left="5040" w:hanging="360"/>
      </w:pPr>
      <w:rPr>
        <w:rFonts w:ascii="Wingdings" w:hAnsi="Wingdings" w:hint="default"/>
      </w:rPr>
    </w:lvl>
    <w:lvl w:ilvl="7" w:tplc="1F929C86" w:tentative="1">
      <w:start w:val="1"/>
      <w:numFmt w:val="bullet"/>
      <w:lvlText w:val=""/>
      <w:lvlJc w:val="left"/>
      <w:pPr>
        <w:tabs>
          <w:tab w:val="num" w:pos="5760"/>
        </w:tabs>
        <w:ind w:left="5760" w:hanging="360"/>
      </w:pPr>
      <w:rPr>
        <w:rFonts w:ascii="Wingdings" w:hAnsi="Wingdings" w:hint="default"/>
      </w:rPr>
    </w:lvl>
    <w:lvl w:ilvl="8" w:tplc="6174396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577833"/>
    <w:multiLevelType w:val="hybridMultilevel"/>
    <w:tmpl w:val="F44CCAB6"/>
    <w:lvl w:ilvl="0" w:tplc="CB1472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4517F3A"/>
    <w:multiLevelType w:val="hybridMultilevel"/>
    <w:tmpl w:val="6DDAA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D83A37"/>
    <w:multiLevelType w:val="hybridMultilevel"/>
    <w:tmpl w:val="1CA68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6803B2"/>
    <w:multiLevelType w:val="hybridMultilevel"/>
    <w:tmpl w:val="0972B6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7A9392B"/>
    <w:multiLevelType w:val="hybridMultilevel"/>
    <w:tmpl w:val="EE7A85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7B6CA5"/>
    <w:multiLevelType w:val="hybridMultilevel"/>
    <w:tmpl w:val="A17A7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3C2EDA"/>
    <w:multiLevelType w:val="hybridMultilevel"/>
    <w:tmpl w:val="439E83E6"/>
    <w:lvl w:ilvl="0" w:tplc="8AE84714">
      <w:start w:val="1"/>
      <w:numFmt w:val="bullet"/>
      <w:lvlText w:val=""/>
      <w:lvlJc w:val="left"/>
      <w:pPr>
        <w:tabs>
          <w:tab w:val="num" w:pos="720"/>
        </w:tabs>
        <w:ind w:left="720" w:hanging="360"/>
      </w:pPr>
      <w:rPr>
        <w:rFonts w:ascii="Wingdings" w:hAnsi="Wingdings" w:hint="default"/>
      </w:rPr>
    </w:lvl>
    <w:lvl w:ilvl="1" w:tplc="1D547410" w:tentative="1">
      <w:start w:val="1"/>
      <w:numFmt w:val="bullet"/>
      <w:lvlText w:val=""/>
      <w:lvlJc w:val="left"/>
      <w:pPr>
        <w:tabs>
          <w:tab w:val="num" w:pos="1440"/>
        </w:tabs>
        <w:ind w:left="1440" w:hanging="360"/>
      </w:pPr>
      <w:rPr>
        <w:rFonts w:ascii="Wingdings" w:hAnsi="Wingdings" w:hint="default"/>
      </w:rPr>
    </w:lvl>
    <w:lvl w:ilvl="2" w:tplc="22BE50EC" w:tentative="1">
      <w:start w:val="1"/>
      <w:numFmt w:val="bullet"/>
      <w:lvlText w:val=""/>
      <w:lvlJc w:val="left"/>
      <w:pPr>
        <w:tabs>
          <w:tab w:val="num" w:pos="2160"/>
        </w:tabs>
        <w:ind w:left="2160" w:hanging="360"/>
      </w:pPr>
      <w:rPr>
        <w:rFonts w:ascii="Wingdings" w:hAnsi="Wingdings" w:hint="default"/>
      </w:rPr>
    </w:lvl>
    <w:lvl w:ilvl="3" w:tplc="CCA44940" w:tentative="1">
      <w:start w:val="1"/>
      <w:numFmt w:val="bullet"/>
      <w:lvlText w:val=""/>
      <w:lvlJc w:val="left"/>
      <w:pPr>
        <w:tabs>
          <w:tab w:val="num" w:pos="2880"/>
        </w:tabs>
        <w:ind w:left="2880" w:hanging="360"/>
      </w:pPr>
      <w:rPr>
        <w:rFonts w:ascii="Wingdings" w:hAnsi="Wingdings" w:hint="default"/>
      </w:rPr>
    </w:lvl>
    <w:lvl w:ilvl="4" w:tplc="82405226" w:tentative="1">
      <w:start w:val="1"/>
      <w:numFmt w:val="bullet"/>
      <w:lvlText w:val=""/>
      <w:lvlJc w:val="left"/>
      <w:pPr>
        <w:tabs>
          <w:tab w:val="num" w:pos="3600"/>
        </w:tabs>
        <w:ind w:left="3600" w:hanging="360"/>
      </w:pPr>
      <w:rPr>
        <w:rFonts w:ascii="Wingdings" w:hAnsi="Wingdings" w:hint="default"/>
      </w:rPr>
    </w:lvl>
    <w:lvl w:ilvl="5" w:tplc="E9BED4D0" w:tentative="1">
      <w:start w:val="1"/>
      <w:numFmt w:val="bullet"/>
      <w:lvlText w:val=""/>
      <w:lvlJc w:val="left"/>
      <w:pPr>
        <w:tabs>
          <w:tab w:val="num" w:pos="4320"/>
        </w:tabs>
        <w:ind w:left="4320" w:hanging="360"/>
      </w:pPr>
      <w:rPr>
        <w:rFonts w:ascii="Wingdings" w:hAnsi="Wingdings" w:hint="default"/>
      </w:rPr>
    </w:lvl>
    <w:lvl w:ilvl="6" w:tplc="E4947DEE" w:tentative="1">
      <w:start w:val="1"/>
      <w:numFmt w:val="bullet"/>
      <w:lvlText w:val=""/>
      <w:lvlJc w:val="left"/>
      <w:pPr>
        <w:tabs>
          <w:tab w:val="num" w:pos="5040"/>
        </w:tabs>
        <w:ind w:left="5040" w:hanging="360"/>
      </w:pPr>
      <w:rPr>
        <w:rFonts w:ascii="Wingdings" w:hAnsi="Wingdings" w:hint="default"/>
      </w:rPr>
    </w:lvl>
    <w:lvl w:ilvl="7" w:tplc="6F5EE52A" w:tentative="1">
      <w:start w:val="1"/>
      <w:numFmt w:val="bullet"/>
      <w:lvlText w:val=""/>
      <w:lvlJc w:val="left"/>
      <w:pPr>
        <w:tabs>
          <w:tab w:val="num" w:pos="5760"/>
        </w:tabs>
        <w:ind w:left="5760" w:hanging="360"/>
      </w:pPr>
      <w:rPr>
        <w:rFonts w:ascii="Wingdings" w:hAnsi="Wingdings" w:hint="default"/>
      </w:rPr>
    </w:lvl>
    <w:lvl w:ilvl="8" w:tplc="FB22FD7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AA037C"/>
    <w:multiLevelType w:val="hybridMultilevel"/>
    <w:tmpl w:val="62745D8A"/>
    <w:lvl w:ilvl="0" w:tplc="F2CE81DE">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F56556"/>
    <w:multiLevelType w:val="hybridMultilevel"/>
    <w:tmpl w:val="B1E08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7703EA"/>
    <w:multiLevelType w:val="hybridMultilevel"/>
    <w:tmpl w:val="69A08CD4"/>
    <w:lvl w:ilvl="0" w:tplc="E83034B8">
      <w:start w:val="1"/>
      <w:numFmt w:val="bullet"/>
      <w:lvlText w:val=""/>
      <w:lvlJc w:val="left"/>
      <w:pPr>
        <w:ind w:left="720" w:hanging="360"/>
      </w:pPr>
      <w:rPr>
        <w:rFonts w:ascii="Wingdings" w:hAnsi="Wingdings" w:hint="default"/>
        <w:color w:val="C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0310FA"/>
    <w:multiLevelType w:val="hybridMultilevel"/>
    <w:tmpl w:val="8A1CF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A44F81"/>
    <w:multiLevelType w:val="hybridMultilevel"/>
    <w:tmpl w:val="9AF8B892"/>
    <w:lvl w:ilvl="0" w:tplc="3EC22534">
      <w:start w:val="1"/>
      <w:numFmt w:val="bullet"/>
      <w:lvlText w:val=""/>
      <w:lvlJc w:val="left"/>
      <w:pPr>
        <w:tabs>
          <w:tab w:val="num" w:pos="720"/>
        </w:tabs>
        <w:ind w:left="720" w:hanging="360"/>
      </w:pPr>
      <w:rPr>
        <w:rFonts w:ascii="Wingdings" w:hAnsi="Wingdings" w:hint="default"/>
      </w:rPr>
    </w:lvl>
    <w:lvl w:ilvl="1" w:tplc="9246347C" w:tentative="1">
      <w:start w:val="1"/>
      <w:numFmt w:val="bullet"/>
      <w:lvlText w:val=""/>
      <w:lvlJc w:val="left"/>
      <w:pPr>
        <w:tabs>
          <w:tab w:val="num" w:pos="1440"/>
        </w:tabs>
        <w:ind w:left="1440" w:hanging="360"/>
      </w:pPr>
      <w:rPr>
        <w:rFonts w:ascii="Wingdings" w:hAnsi="Wingdings" w:hint="default"/>
      </w:rPr>
    </w:lvl>
    <w:lvl w:ilvl="2" w:tplc="C2444E5C" w:tentative="1">
      <w:start w:val="1"/>
      <w:numFmt w:val="bullet"/>
      <w:lvlText w:val=""/>
      <w:lvlJc w:val="left"/>
      <w:pPr>
        <w:tabs>
          <w:tab w:val="num" w:pos="2160"/>
        </w:tabs>
        <w:ind w:left="2160" w:hanging="360"/>
      </w:pPr>
      <w:rPr>
        <w:rFonts w:ascii="Wingdings" w:hAnsi="Wingdings" w:hint="default"/>
      </w:rPr>
    </w:lvl>
    <w:lvl w:ilvl="3" w:tplc="7CDC8E12" w:tentative="1">
      <w:start w:val="1"/>
      <w:numFmt w:val="bullet"/>
      <w:lvlText w:val=""/>
      <w:lvlJc w:val="left"/>
      <w:pPr>
        <w:tabs>
          <w:tab w:val="num" w:pos="2880"/>
        </w:tabs>
        <w:ind w:left="2880" w:hanging="360"/>
      </w:pPr>
      <w:rPr>
        <w:rFonts w:ascii="Wingdings" w:hAnsi="Wingdings" w:hint="default"/>
      </w:rPr>
    </w:lvl>
    <w:lvl w:ilvl="4" w:tplc="C8563060" w:tentative="1">
      <w:start w:val="1"/>
      <w:numFmt w:val="bullet"/>
      <w:lvlText w:val=""/>
      <w:lvlJc w:val="left"/>
      <w:pPr>
        <w:tabs>
          <w:tab w:val="num" w:pos="3600"/>
        </w:tabs>
        <w:ind w:left="3600" w:hanging="360"/>
      </w:pPr>
      <w:rPr>
        <w:rFonts w:ascii="Wingdings" w:hAnsi="Wingdings" w:hint="default"/>
      </w:rPr>
    </w:lvl>
    <w:lvl w:ilvl="5" w:tplc="6336A3A6" w:tentative="1">
      <w:start w:val="1"/>
      <w:numFmt w:val="bullet"/>
      <w:lvlText w:val=""/>
      <w:lvlJc w:val="left"/>
      <w:pPr>
        <w:tabs>
          <w:tab w:val="num" w:pos="4320"/>
        </w:tabs>
        <w:ind w:left="4320" w:hanging="360"/>
      </w:pPr>
      <w:rPr>
        <w:rFonts w:ascii="Wingdings" w:hAnsi="Wingdings" w:hint="default"/>
      </w:rPr>
    </w:lvl>
    <w:lvl w:ilvl="6" w:tplc="B576EF12" w:tentative="1">
      <w:start w:val="1"/>
      <w:numFmt w:val="bullet"/>
      <w:lvlText w:val=""/>
      <w:lvlJc w:val="left"/>
      <w:pPr>
        <w:tabs>
          <w:tab w:val="num" w:pos="5040"/>
        </w:tabs>
        <w:ind w:left="5040" w:hanging="360"/>
      </w:pPr>
      <w:rPr>
        <w:rFonts w:ascii="Wingdings" w:hAnsi="Wingdings" w:hint="default"/>
      </w:rPr>
    </w:lvl>
    <w:lvl w:ilvl="7" w:tplc="204663B4" w:tentative="1">
      <w:start w:val="1"/>
      <w:numFmt w:val="bullet"/>
      <w:lvlText w:val=""/>
      <w:lvlJc w:val="left"/>
      <w:pPr>
        <w:tabs>
          <w:tab w:val="num" w:pos="5760"/>
        </w:tabs>
        <w:ind w:left="5760" w:hanging="360"/>
      </w:pPr>
      <w:rPr>
        <w:rFonts w:ascii="Wingdings" w:hAnsi="Wingdings" w:hint="default"/>
      </w:rPr>
    </w:lvl>
    <w:lvl w:ilvl="8" w:tplc="8C70283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7C75A9A"/>
    <w:multiLevelType w:val="hybridMultilevel"/>
    <w:tmpl w:val="3F784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D23FB0"/>
    <w:multiLevelType w:val="hybridMultilevel"/>
    <w:tmpl w:val="022CB7E6"/>
    <w:lvl w:ilvl="0" w:tplc="CB14727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094FC3"/>
    <w:multiLevelType w:val="hybridMultilevel"/>
    <w:tmpl w:val="F44CCAB6"/>
    <w:lvl w:ilvl="0" w:tplc="CB1472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39A5C7B"/>
    <w:multiLevelType w:val="hybridMultilevel"/>
    <w:tmpl w:val="3536D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6C5A52"/>
    <w:multiLevelType w:val="hybridMultilevel"/>
    <w:tmpl w:val="1E760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757128"/>
    <w:multiLevelType w:val="hybridMultilevel"/>
    <w:tmpl w:val="912CB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E0502E"/>
    <w:multiLevelType w:val="hybridMultilevel"/>
    <w:tmpl w:val="7FC8B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527A39"/>
    <w:multiLevelType w:val="hybridMultilevel"/>
    <w:tmpl w:val="7D349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E92D16"/>
    <w:multiLevelType w:val="hybridMultilevel"/>
    <w:tmpl w:val="D5C68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BB0EEC"/>
    <w:multiLevelType w:val="hybridMultilevel"/>
    <w:tmpl w:val="5FEA2D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9"/>
  </w:num>
  <w:num w:numId="3">
    <w:abstractNumId w:val="23"/>
  </w:num>
  <w:num w:numId="4">
    <w:abstractNumId w:val="13"/>
  </w:num>
  <w:num w:numId="5">
    <w:abstractNumId w:val="3"/>
  </w:num>
  <w:num w:numId="6">
    <w:abstractNumId w:val="24"/>
  </w:num>
  <w:num w:numId="7">
    <w:abstractNumId w:val="8"/>
  </w:num>
  <w:num w:numId="8">
    <w:abstractNumId w:val="22"/>
  </w:num>
  <w:num w:numId="9">
    <w:abstractNumId w:val="18"/>
  </w:num>
  <w:num w:numId="10">
    <w:abstractNumId w:val="10"/>
  </w:num>
  <w:num w:numId="11">
    <w:abstractNumId w:val="25"/>
  </w:num>
  <w:num w:numId="12">
    <w:abstractNumId w:val="21"/>
  </w:num>
  <w:num w:numId="13">
    <w:abstractNumId w:val="9"/>
  </w:num>
  <w:num w:numId="14">
    <w:abstractNumId w:val="26"/>
  </w:num>
  <w:num w:numId="15">
    <w:abstractNumId w:val="20"/>
  </w:num>
  <w:num w:numId="16">
    <w:abstractNumId w:val="5"/>
  </w:num>
  <w:num w:numId="17">
    <w:abstractNumId w:val="16"/>
  </w:num>
  <w:num w:numId="18">
    <w:abstractNumId w:val="6"/>
  </w:num>
  <w:num w:numId="19">
    <w:abstractNumId w:val="28"/>
  </w:num>
  <w:num w:numId="20">
    <w:abstractNumId w:val="27"/>
  </w:num>
  <w:num w:numId="21">
    <w:abstractNumId w:val="0"/>
  </w:num>
  <w:num w:numId="22">
    <w:abstractNumId w:val="2"/>
  </w:num>
  <w:num w:numId="23">
    <w:abstractNumId w:val="12"/>
  </w:num>
  <w:num w:numId="24">
    <w:abstractNumId w:val="11"/>
  </w:num>
  <w:num w:numId="25">
    <w:abstractNumId w:val="15"/>
  </w:num>
  <w:num w:numId="26">
    <w:abstractNumId w:val="4"/>
  </w:num>
  <w:num w:numId="27">
    <w:abstractNumId w:val="17"/>
  </w:num>
  <w:num w:numId="28">
    <w:abstractNumId w:val="7"/>
  </w:num>
  <w:num w:numId="29">
    <w:abstractNumId w:val="14"/>
  </w:num>
  <w:num w:numId="30">
    <w:abstractNumId w:val="19"/>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Vasya">
    <w15:presenceInfo w15:providerId="None" w15:userId="Vasy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226"/>
    <w:rsid w:val="000247FE"/>
    <w:rsid w:val="000573A8"/>
    <w:rsid w:val="000674F1"/>
    <w:rsid w:val="00071E6E"/>
    <w:rsid w:val="00081A15"/>
    <w:rsid w:val="000A67A0"/>
    <w:rsid w:val="000C1D4D"/>
    <w:rsid w:val="001642CD"/>
    <w:rsid w:val="001C3A19"/>
    <w:rsid w:val="001C3F0B"/>
    <w:rsid w:val="00284CF2"/>
    <w:rsid w:val="002D1059"/>
    <w:rsid w:val="002E0B1B"/>
    <w:rsid w:val="002E6834"/>
    <w:rsid w:val="00303D09"/>
    <w:rsid w:val="003133BC"/>
    <w:rsid w:val="00314B50"/>
    <w:rsid w:val="0038593E"/>
    <w:rsid w:val="00390B88"/>
    <w:rsid w:val="003A5C01"/>
    <w:rsid w:val="003B7DC5"/>
    <w:rsid w:val="003D691D"/>
    <w:rsid w:val="004119B4"/>
    <w:rsid w:val="0041314F"/>
    <w:rsid w:val="00416E39"/>
    <w:rsid w:val="00427E16"/>
    <w:rsid w:val="004554F0"/>
    <w:rsid w:val="00456384"/>
    <w:rsid w:val="00490ED4"/>
    <w:rsid w:val="004A0C49"/>
    <w:rsid w:val="004A625E"/>
    <w:rsid w:val="004C3A34"/>
    <w:rsid w:val="004C4BB2"/>
    <w:rsid w:val="00520C3B"/>
    <w:rsid w:val="00536617"/>
    <w:rsid w:val="005767BF"/>
    <w:rsid w:val="005860E4"/>
    <w:rsid w:val="00611082"/>
    <w:rsid w:val="00613175"/>
    <w:rsid w:val="006137E8"/>
    <w:rsid w:val="00640168"/>
    <w:rsid w:val="006461EE"/>
    <w:rsid w:val="006526F1"/>
    <w:rsid w:val="006B55A3"/>
    <w:rsid w:val="00700822"/>
    <w:rsid w:val="00716D88"/>
    <w:rsid w:val="00726E8D"/>
    <w:rsid w:val="00731E4A"/>
    <w:rsid w:val="00741492"/>
    <w:rsid w:val="0077005B"/>
    <w:rsid w:val="0078329A"/>
    <w:rsid w:val="007B2DA4"/>
    <w:rsid w:val="007C15A9"/>
    <w:rsid w:val="007C3219"/>
    <w:rsid w:val="00824C41"/>
    <w:rsid w:val="008A37A3"/>
    <w:rsid w:val="008B32F8"/>
    <w:rsid w:val="008B5F7B"/>
    <w:rsid w:val="008C4CB7"/>
    <w:rsid w:val="008D534B"/>
    <w:rsid w:val="008D6536"/>
    <w:rsid w:val="008E1487"/>
    <w:rsid w:val="008F5E47"/>
    <w:rsid w:val="00920F6F"/>
    <w:rsid w:val="0092120C"/>
    <w:rsid w:val="0095213B"/>
    <w:rsid w:val="009676DB"/>
    <w:rsid w:val="00992335"/>
    <w:rsid w:val="009D15D3"/>
    <w:rsid w:val="009E6E0C"/>
    <w:rsid w:val="009F3F32"/>
    <w:rsid w:val="00A22800"/>
    <w:rsid w:val="00A32AD5"/>
    <w:rsid w:val="00AA2A81"/>
    <w:rsid w:val="00B0433F"/>
    <w:rsid w:val="00B20D48"/>
    <w:rsid w:val="00B5146F"/>
    <w:rsid w:val="00B53036"/>
    <w:rsid w:val="00B55491"/>
    <w:rsid w:val="00B6198E"/>
    <w:rsid w:val="00B71785"/>
    <w:rsid w:val="00B93040"/>
    <w:rsid w:val="00BA0EA1"/>
    <w:rsid w:val="00BA4EB9"/>
    <w:rsid w:val="00BF5C4E"/>
    <w:rsid w:val="00C87B0C"/>
    <w:rsid w:val="00C9271B"/>
    <w:rsid w:val="00C94EC5"/>
    <w:rsid w:val="00CD4346"/>
    <w:rsid w:val="00CD596C"/>
    <w:rsid w:val="00CE599C"/>
    <w:rsid w:val="00D11505"/>
    <w:rsid w:val="00D15B2C"/>
    <w:rsid w:val="00D716F4"/>
    <w:rsid w:val="00DA5AD4"/>
    <w:rsid w:val="00DE4CB6"/>
    <w:rsid w:val="00E30FC3"/>
    <w:rsid w:val="00E403BE"/>
    <w:rsid w:val="00E57EA1"/>
    <w:rsid w:val="00E7743C"/>
    <w:rsid w:val="00E96F6B"/>
    <w:rsid w:val="00ED0876"/>
    <w:rsid w:val="00EE586A"/>
    <w:rsid w:val="00EE78F0"/>
    <w:rsid w:val="00F103AE"/>
    <w:rsid w:val="00F11BE4"/>
    <w:rsid w:val="00F366BB"/>
    <w:rsid w:val="00F37319"/>
    <w:rsid w:val="00F4145C"/>
    <w:rsid w:val="00F42E0F"/>
    <w:rsid w:val="00F80AC6"/>
    <w:rsid w:val="00FA4226"/>
    <w:rsid w:val="00FA7AD4"/>
    <w:rsid w:val="00FD5FC8"/>
    <w:rsid w:val="00FF35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6B123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F80A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32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4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FA422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FA422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FA4226"/>
    <w:pPr>
      <w:contextualSpacing/>
    </w:pPr>
  </w:style>
  <w:style w:type="character" w:customStyle="1" w:styleId="Heading1Char">
    <w:name w:val="Heading 1 Char"/>
    <w:basedOn w:val="DefaultParagraphFont"/>
    <w:link w:val="Heading1"/>
    <w:rsid w:val="00F80AC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927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271B"/>
    <w:rPr>
      <w:rFonts w:ascii="Tahoma" w:hAnsi="Tahoma" w:cs="Tahoma"/>
      <w:sz w:val="16"/>
      <w:szCs w:val="16"/>
    </w:rPr>
  </w:style>
  <w:style w:type="paragraph" w:styleId="Revision">
    <w:name w:val="Revision"/>
    <w:hidden/>
    <w:uiPriority w:val="99"/>
    <w:semiHidden/>
    <w:rsid w:val="00C9271B"/>
    <w:pPr>
      <w:spacing w:after="0" w:line="240" w:lineRule="auto"/>
    </w:pPr>
  </w:style>
  <w:style w:type="character" w:customStyle="1" w:styleId="Heading2Char">
    <w:name w:val="Heading 2 Char"/>
    <w:basedOn w:val="DefaultParagraphFont"/>
    <w:link w:val="Heading2"/>
    <w:uiPriority w:val="9"/>
    <w:rsid w:val="008B32F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B32F8"/>
    <w:rPr>
      <w:color w:val="0000FF" w:themeColor="hyperlink"/>
      <w:u w:val="single"/>
    </w:rPr>
  </w:style>
  <w:style w:type="paragraph" w:customStyle="1" w:styleId="BodyText">
    <w:name w:val="_BodyText"/>
    <w:basedOn w:val="PlainText"/>
    <w:rsid w:val="003D691D"/>
    <w:rPr>
      <w:rFonts w:ascii="Tahoma" w:eastAsia="Times New Roman" w:hAnsi="Tahoma" w:cs="Tahoma"/>
      <w:sz w:val="20"/>
      <w:szCs w:val="20"/>
      <w:lang w:val="ru-RU" w:eastAsia="ru-RU"/>
    </w:rPr>
  </w:style>
  <w:style w:type="paragraph" w:styleId="PlainText">
    <w:name w:val="Plain Text"/>
    <w:basedOn w:val="Normal"/>
    <w:link w:val="PlainTextChar"/>
    <w:uiPriority w:val="99"/>
    <w:semiHidden/>
    <w:unhideWhenUsed/>
    <w:rsid w:val="003D691D"/>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3D691D"/>
    <w:rPr>
      <w:rFonts w:ascii="Consolas" w:hAnsi="Consolas" w:cs="Consolas"/>
      <w:sz w:val="21"/>
      <w:szCs w:val="21"/>
    </w:rPr>
  </w:style>
  <w:style w:type="character" w:styleId="CommentReference">
    <w:name w:val="annotation reference"/>
    <w:basedOn w:val="DefaultParagraphFont"/>
    <w:uiPriority w:val="99"/>
    <w:semiHidden/>
    <w:unhideWhenUsed/>
    <w:rsid w:val="00BA4EB9"/>
    <w:rPr>
      <w:sz w:val="16"/>
      <w:szCs w:val="16"/>
    </w:rPr>
  </w:style>
  <w:style w:type="paragraph" w:styleId="CommentText">
    <w:name w:val="annotation text"/>
    <w:basedOn w:val="Normal"/>
    <w:link w:val="CommentTextChar"/>
    <w:uiPriority w:val="99"/>
    <w:semiHidden/>
    <w:unhideWhenUsed/>
    <w:rsid w:val="00BA4EB9"/>
    <w:pPr>
      <w:spacing w:line="240" w:lineRule="auto"/>
    </w:pPr>
    <w:rPr>
      <w:sz w:val="20"/>
      <w:szCs w:val="20"/>
    </w:rPr>
  </w:style>
  <w:style w:type="character" w:customStyle="1" w:styleId="CommentTextChar">
    <w:name w:val="Comment Text Char"/>
    <w:basedOn w:val="DefaultParagraphFont"/>
    <w:link w:val="CommentText"/>
    <w:uiPriority w:val="99"/>
    <w:semiHidden/>
    <w:rsid w:val="00BA4EB9"/>
    <w:rPr>
      <w:sz w:val="20"/>
      <w:szCs w:val="20"/>
    </w:rPr>
  </w:style>
  <w:style w:type="paragraph" w:styleId="CommentSubject">
    <w:name w:val="annotation subject"/>
    <w:basedOn w:val="CommentText"/>
    <w:next w:val="CommentText"/>
    <w:link w:val="CommentSubjectChar"/>
    <w:uiPriority w:val="99"/>
    <w:semiHidden/>
    <w:unhideWhenUsed/>
    <w:rsid w:val="00BA4EB9"/>
    <w:rPr>
      <w:b/>
      <w:bCs/>
    </w:rPr>
  </w:style>
  <w:style w:type="character" w:customStyle="1" w:styleId="CommentSubjectChar">
    <w:name w:val="Comment Subject Char"/>
    <w:basedOn w:val="CommentTextChar"/>
    <w:link w:val="CommentSubject"/>
    <w:uiPriority w:val="99"/>
    <w:semiHidden/>
    <w:rsid w:val="00BA4EB9"/>
    <w:rPr>
      <w:b/>
      <w:bCs/>
      <w:sz w:val="20"/>
      <w:szCs w:val="20"/>
    </w:rPr>
  </w:style>
  <w:style w:type="paragraph" w:customStyle="1" w:styleId="Bullet1">
    <w:name w:val="_Bullet_1"/>
    <w:basedOn w:val="BodyText"/>
    <w:rsid w:val="000247FE"/>
    <w:pPr>
      <w:numPr>
        <w:numId w:val="26"/>
      </w:numPr>
      <w:suppressAutoHyphens/>
      <w:spacing w:before="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554376">
      <w:bodyDiv w:val="1"/>
      <w:marLeft w:val="0"/>
      <w:marRight w:val="0"/>
      <w:marTop w:val="0"/>
      <w:marBottom w:val="0"/>
      <w:divBdr>
        <w:top w:val="none" w:sz="0" w:space="0" w:color="auto"/>
        <w:left w:val="none" w:sz="0" w:space="0" w:color="auto"/>
        <w:bottom w:val="none" w:sz="0" w:space="0" w:color="auto"/>
        <w:right w:val="none" w:sz="0" w:space="0" w:color="auto"/>
      </w:divBdr>
      <w:divsChild>
        <w:div w:id="1098677117">
          <w:marLeft w:val="547"/>
          <w:marRight w:val="0"/>
          <w:marTop w:val="101"/>
          <w:marBottom w:val="0"/>
          <w:divBdr>
            <w:top w:val="none" w:sz="0" w:space="0" w:color="auto"/>
            <w:left w:val="none" w:sz="0" w:space="0" w:color="auto"/>
            <w:bottom w:val="none" w:sz="0" w:space="0" w:color="auto"/>
            <w:right w:val="none" w:sz="0" w:space="0" w:color="auto"/>
          </w:divBdr>
        </w:div>
        <w:div w:id="599606014">
          <w:marLeft w:val="547"/>
          <w:marRight w:val="0"/>
          <w:marTop w:val="101"/>
          <w:marBottom w:val="0"/>
          <w:divBdr>
            <w:top w:val="none" w:sz="0" w:space="0" w:color="auto"/>
            <w:left w:val="none" w:sz="0" w:space="0" w:color="auto"/>
            <w:bottom w:val="none" w:sz="0" w:space="0" w:color="auto"/>
            <w:right w:val="none" w:sz="0" w:space="0" w:color="auto"/>
          </w:divBdr>
        </w:div>
        <w:div w:id="404688241">
          <w:marLeft w:val="547"/>
          <w:marRight w:val="0"/>
          <w:marTop w:val="101"/>
          <w:marBottom w:val="0"/>
          <w:divBdr>
            <w:top w:val="none" w:sz="0" w:space="0" w:color="auto"/>
            <w:left w:val="none" w:sz="0" w:space="0" w:color="auto"/>
            <w:bottom w:val="none" w:sz="0" w:space="0" w:color="auto"/>
            <w:right w:val="none" w:sz="0" w:space="0" w:color="auto"/>
          </w:divBdr>
        </w:div>
        <w:div w:id="198010678">
          <w:marLeft w:val="547"/>
          <w:marRight w:val="0"/>
          <w:marTop w:val="101"/>
          <w:marBottom w:val="0"/>
          <w:divBdr>
            <w:top w:val="none" w:sz="0" w:space="0" w:color="auto"/>
            <w:left w:val="none" w:sz="0" w:space="0" w:color="auto"/>
            <w:bottom w:val="none" w:sz="0" w:space="0" w:color="auto"/>
            <w:right w:val="none" w:sz="0" w:space="0" w:color="auto"/>
          </w:divBdr>
        </w:div>
        <w:div w:id="1099984044">
          <w:marLeft w:val="547"/>
          <w:marRight w:val="0"/>
          <w:marTop w:val="101"/>
          <w:marBottom w:val="0"/>
          <w:divBdr>
            <w:top w:val="none" w:sz="0" w:space="0" w:color="auto"/>
            <w:left w:val="none" w:sz="0" w:space="0" w:color="auto"/>
            <w:bottom w:val="none" w:sz="0" w:space="0" w:color="auto"/>
            <w:right w:val="none" w:sz="0" w:space="0" w:color="auto"/>
          </w:divBdr>
        </w:div>
        <w:div w:id="695548187">
          <w:marLeft w:val="1354"/>
          <w:marRight w:val="0"/>
          <w:marTop w:val="77"/>
          <w:marBottom w:val="0"/>
          <w:divBdr>
            <w:top w:val="none" w:sz="0" w:space="0" w:color="auto"/>
            <w:left w:val="none" w:sz="0" w:space="0" w:color="auto"/>
            <w:bottom w:val="none" w:sz="0" w:space="0" w:color="auto"/>
            <w:right w:val="none" w:sz="0" w:space="0" w:color="auto"/>
          </w:divBdr>
        </w:div>
        <w:div w:id="1804736304">
          <w:marLeft w:val="1354"/>
          <w:marRight w:val="0"/>
          <w:marTop w:val="77"/>
          <w:marBottom w:val="0"/>
          <w:divBdr>
            <w:top w:val="none" w:sz="0" w:space="0" w:color="auto"/>
            <w:left w:val="none" w:sz="0" w:space="0" w:color="auto"/>
            <w:bottom w:val="none" w:sz="0" w:space="0" w:color="auto"/>
            <w:right w:val="none" w:sz="0" w:space="0" w:color="auto"/>
          </w:divBdr>
        </w:div>
        <w:div w:id="1661159478">
          <w:marLeft w:val="1354"/>
          <w:marRight w:val="0"/>
          <w:marTop w:val="77"/>
          <w:marBottom w:val="0"/>
          <w:divBdr>
            <w:top w:val="none" w:sz="0" w:space="0" w:color="auto"/>
            <w:left w:val="none" w:sz="0" w:space="0" w:color="auto"/>
            <w:bottom w:val="none" w:sz="0" w:space="0" w:color="auto"/>
            <w:right w:val="none" w:sz="0" w:space="0" w:color="auto"/>
          </w:divBdr>
        </w:div>
        <w:div w:id="1593077406">
          <w:marLeft w:val="1354"/>
          <w:marRight w:val="0"/>
          <w:marTop w:val="77"/>
          <w:marBottom w:val="0"/>
          <w:divBdr>
            <w:top w:val="none" w:sz="0" w:space="0" w:color="auto"/>
            <w:left w:val="none" w:sz="0" w:space="0" w:color="auto"/>
            <w:bottom w:val="none" w:sz="0" w:space="0" w:color="auto"/>
            <w:right w:val="none" w:sz="0" w:space="0" w:color="auto"/>
          </w:divBdr>
        </w:div>
        <w:div w:id="32927480">
          <w:marLeft w:val="1354"/>
          <w:marRight w:val="0"/>
          <w:marTop w:val="77"/>
          <w:marBottom w:val="0"/>
          <w:divBdr>
            <w:top w:val="none" w:sz="0" w:space="0" w:color="auto"/>
            <w:left w:val="none" w:sz="0" w:space="0" w:color="auto"/>
            <w:bottom w:val="none" w:sz="0" w:space="0" w:color="auto"/>
            <w:right w:val="none" w:sz="0" w:space="0" w:color="auto"/>
          </w:divBdr>
        </w:div>
      </w:divsChild>
    </w:div>
    <w:div w:id="1509129244">
      <w:bodyDiv w:val="1"/>
      <w:marLeft w:val="0"/>
      <w:marRight w:val="0"/>
      <w:marTop w:val="0"/>
      <w:marBottom w:val="0"/>
      <w:divBdr>
        <w:top w:val="none" w:sz="0" w:space="0" w:color="auto"/>
        <w:left w:val="none" w:sz="0" w:space="0" w:color="auto"/>
        <w:bottom w:val="none" w:sz="0" w:space="0" w:color="auto"/>
        <w:right w:val="none" w:sz="0" w:space="0" w:color="auto"/>
      </w:divBdr>
      <w:divsChild>
        <w:div w:id="777600495">
          <w:marLeft w:val="547"/>
          <w:marRight w:val="0"/>
          <w:marTop w:val="101"/>
          <w:marBottom w:val="0"/>
          <w:divBdr>
            <w:top w:val="none" w:sz="0" w:space="0" w:color="auto"/>
            <w:left w:val="none" w:sz="0" w:space="0" w:color="auto"/>
            <w:bottom w:val="none" w:sz="0" w:space="0" w:color="auto"/>
            <w:right w:val="none" w:sz="0" w:space="0" w:color="auto"/>
          </w:divBdr>
        </w:div>
        <w:div w:id="1805810778">
          <w:marLeft w:val="547"/>
          <w:marRight w:val="0"/>
          <w:marTop w:val="101"/>
          <w:marBottom w:val="0"/>
          <w:divBdr>
            <w:top w:val="none" w:sz="0" w:space="0" w:color="auto"/>
            <w:left w:val="none" w:sz="0" w:space="0" w:color="auto"/>
            <w:bottom w:val="none" w:sz="0" w:space="0" w:color="auto"/>
            <w:right w:val="none" w:sz="0" w:space="0" w:color="auto"/>
          </w:divBdr>
        </w:div>
        <w:div w:id="247887332">
          <w:marLeft w:val="547"/>
          <w:marRight w:val="0"/>
          <w:marTop w:val="101"/>
          <w:marBottom w:val="0"/>
          <w:divBdr>
            <w:top w:val="none" w:sz="0" w:space="0" w:color="auto"/>
            <w:left w:val="none" w:sz="0" w:space="0" w:color="auto"/>
            <w:bottom w:val="none" w:sz="0" w:space="0" w:color="auto"/>
            <w:right w:val="none" w:sz="0" w:space="0" w:color="auto"/>
          </w:divBdr>
        </w:div>
        <w:div w:id="398484109">
          <w:marLeft w:val="547"/>
          <w:marRight w:val="0"/>
          <w:marTop w:val="101"/>
          <w:marBottom w:val="0"/>
          <w:divBdr>
            <w:top w:val="none" w:sz="0" w:space="0" w:color="auto"/>
            <w:left w:val="none" w:sz="0" w:space="0" w:color="auto"/>
            <w:bottom w:val="none" w:sz="0" w:space="0" w:color="auto"/>
            <w:right w:val="none" w:sz="0" w:space="0" w:color="auto"/>
          </w:divBdr>
        </w:div>
        <w:div w:id="322121447">
          <w:marLeft w:val="547"/>
          <w:marRight w:val="0"/>
          <w:marTop w:val="101"/>
          <w:marBottom w:val="0"/>
          <w:divBdr>
            <w:top w:val="none" w:sz="0" w:space="0" w:color="auto"/>
            <w:left w:val="none" w:sz="0" w:space="0" w:color="auto"/>
            <w:bottom w:val="none" w:sz="0" w:space="0" w:color="auto"/>
            <w:right w:val="none" w:sz="0" w:space="0" w:color="auto"/>
          </w:divBdr>
        </w:div>
        <w:div w:id="383141758">
          <w:marLeft w:val="547"/>
          <w:marRight w:val="0"/>
          <w:marTop w:val="101"/>
          <w:marBottom w:val="0"/>
          <w:divBdr>
            <w:top w:val="none" w:sz="0" w:space="0" w:color="auto"/>
            <w:left w:val="none" w:sz="0" w:space="0" w:color="auto"/>
            <w:bottom w:val="none" w:sz="0" w:space="0" w:color="auto"/>
            <w:right w:val="none" w:sz="0" w:space="0" w:color="auto"/>
          </w:divBdr>
        </w:div>
        <w:div w:id="882907829">
          <w:marLeft w:val="547"/>
          <w:marRight w:val="0"/>
          <w:marTop w:val="101"/>
          <w:marBottom w:val="0"/>
          <w:divBdr>
            <w:top w:val="none" w:sz="0" w:space="0" w:color="auto"/>
            <w:left w:val="none" w:sz="0" w:space="0" w:color="auto"/>
            <w:bottom w:val="none" w:sz="0" w:space="0" w:color="auto"/>
            <w:right w:val="none" w:sz="0" w:space="0" w:color="auto"/>
          </w:divBdr>
        </w:div>
        <w:div w:id="2141221521">
          <w:marLeft w:val="547"/>
          <w:marRight w:val="0"/>
          <w:marTop w:val="101"/>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people" Target="people.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bitbucke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B66325AF3745243A0526CFB8D9081E7" ma:contentTypeVersion="0" ma:contentTypeDescription="Create a new document." ma:contentTypeScope="" ma:versionID="239ac5b6ec52db7934493df3a64755b3">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C98A5E-4795-4B85-9B7D-3460B29AA1E2}">
  <ds:schemaRefs>
    <ds:schemaRef ds:uri="http://schemas.microsoft.com/sharepoint/v3/contenttype/forms"/>
  </ds:schemaRefs>
</ds:datastoreItem>
</file>

<file path=customXml/itemProps2.xml><?xml version="1.0" encoding="utf-8"?>
<ds:datastoreItem xmlns:ds="http://schemas.openxmlformats.org/officeDocument/2006/customXml" ds:itemID="{DFE464C3-0177-4FC3-92B0-ED2F44F853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01671BF-0643-49C7-BC09-FF843854D37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4B1EBB0-930A-4ECE-8572-6D9C88645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5890</Words>
  <Characters>33573</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Avetisyan, Irene</dc:creator>
  <cp:lastModifiedBy>Vasya</cp:lastModifiedBy>
  <cp:revision>2</cp:revision>
  <dcterms:created xsi:type="dcterms:W3CDTF">2016-10-03T17:10:00Z</dcterms:created>
  <dcterms:modified xsi:type="dcterms:W3CDTF">2016-10-03T17:10:00Z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0x010100BB66325AF3745243A0526CFB8D9081E7</vt:lpwstr>
  </property>
</Properties>
</file>